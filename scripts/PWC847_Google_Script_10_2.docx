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C2454F" w14:textId="77777777" w:rsidR="00BD452C" w:rsidRDefault="00BD452C" w:rsidP="00BD452C">
      <w:pPr>
        <w:spacing w:before="200" w:after="240" w:line="264" w:lineRule="auto"/>
        <w:rPr>
          <w:b/>
          <w:color w:val="auto"/>
          <w:sz w:val="48"/>
          <w:szCs w:val="48"/>
        </w:rPr>
      </w:pPr>
      <w:bookmarkStart w:id="0" w:name="h.gjdgxs" w:colFirst="0" w:colLast="0"/>
      <w:bookmarkEnd w:id="0"/>
      <w:r>
        <w:rPr>
          <w:noProof/>
        </w:rPr>
        <w:drawing>
          <wp:anchor distT="0" distB="0" distL="114300" distR="114300" simplePos="0" relativeHeight="251659264" behindDoc="1" locked="0" layoutInCell="1" allowOverlap="1" wp14:anchorId="3822C615" wp14:editId="2915DEEF">
            <wp:simplePos x="0" y="0"/>
            <wp:positionH relativeFrom="column">
              <wp:posOffset>-818886</wp:posOffset>
            </wp:positionH>
            <wp:positionV relativeFrom="paragraph">
              <wp:posOffset>-458841</wp:posOffset>
            </wp:positionV>
            <wp:extent cx="7556739" cy="10757139"/>
            <wp:effectExtent l="0" t="0" r="6350" b="6350"/>
            <wp:wrapNone/>
            <wp:docPr id="9"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7556739" cy="10757139"/>
                    </a:xfrm>
                    <a:prstGeom prst="rect">
                      <a:avLst/>
                    </a:prstGeom>
                    <a:ln/>
                  </pic:spPr>
                </pic:pic>
              </a:graphicData>
            </a:graphic>
            <wp14:sizeRelH relativeFrom="margin">
              <wp14:pctWidth>0</wp14:pctWidth>
            </wp14:sizeRelH>
            <wp14:sizeRelV relativeFrom="margin">
              <wp14:pctHeight>0</wp14:pctHeight>
            </wp14:sizeRelV>
          </wp:anchor>
        </w:drawing>
      </w:r>
    </w:p>
    <w:p w14:paraId="42E9AA89" w14:textId="77777777" w:rsidR="00BD452C" w:rsidRDefault="00BD452C" w:rsidP="00BD452C">
      <w:pPr>
        <w:spacing w:before="200" w:after="240" w:line="264" w:lineRule="auto"/>
        <w:rPr>
          <w:b/>
          <w:color w:val="auto"/>
          <w:sz w:val="48"/>
          <w:szCs w:val="48"/>
        </w:rPr>
      </w:pPr>
    </w:p>
    <w:p w14:paraId="19402483" w14:textId="77777777" w:rsidR="00BD452C" w:rsidRDefault="00BD452C" w:rsidP="00BD452C">
      <w:pPr>
        <w:spacing w:before="200" w:after="240" w:line="264" w:lineRule="auto"/>
        <w:rPr>
          <w:b/>
          <w:color w:val="auto"/>
          <w:sz w:val="48"/>
          <w:szCs w:val="48"/>
        </w:rPr>
      </w:pPr>
    </w:p>
    <w:p w14:paraId="4CC567CB" w14:textId="77777777" w:rsidR="00BD452C" w:rsidRDefault="00BD452C" w:rsidP="00BD452C">
      <w:pPr>
        <w:spacing w:before="200" w:after="240" w:line="264" w:lineRule="auto"/>
        <w:rPr>
          <w:b/>
          <w:color w:val="auto"/>
          <w:sz w:val="48"/>
          <w:szCs w:val="48"/>
        </w:rPr>
      </w:pPr>
    </w:p>
    <w:p w14:paraId="4C2BA50C" w14:textId="77777777" w:rsidR="00BD452C" w:rsidRDefault="00BD452C" w:rsidP="00BD452C">
      <w:pPr>
        <w:spacing w:before="200" w:after="240" w:line="264" w:lineRule="auto"/>
        <w:rPr>
          <w:b/>
          <w:color w:val="auto"/>
          <w:sz w:val="48"/>
          <w:szCs w:val="48"/>
        </w:rPr>
      </w:pPr>
    </w:p>
    <w:p w14:paraId="41679015" w14:textId="77777777" w:rsidR="00342524" w:rsidRDefault="00342524" w:rsidP="00BD452C">
      <w:pPr>
        <w:spacing w:before="200" w:after="240" w:line="264" w:lineRule="auto"/>
        <w:rPr>
          <w:b/>
          <w:color w:val="auto"/>
          <w:sz w:val="48"/>
          <w:szCs w:val="48"/>
        </w:rPr>
      </w:pPr>
    </w:p>
    <w:p w14:paraId="3D0F3D7C" w14:textId="77777777" w:rsidR="00342524" w:rsidRDefault="00342524" w:rsidP="00BD452C">
      <w:pPr>
        <w:spacing w:before="200" w:after="240" w:line="264" w:lineRule="auto"/>
        <w:rPr>
          <w:b/>
          <w:color w:val="auto"/>
          <w:sz w:val="48"/>
          <w:szCs w:val="48"/>
        </w:rPr>
      </w:pPr>
    </w:p>
    <w:p w14:paraId="0CB69F4F" w14:textId="77777777" w:rsidR="00BD452C" w:rsidRDefault="00342524" w:rsidP="00BD452C">
      <w:pPr>
        <w:spacing w:before="200" w:after="240" w:line="264" w:lineRule="auto"/>
        <w:rPr>
          <w:b/>
          <w:color w:val="auto"/>
          <w:sz w:val="48"/>
          <w:szCs w:val="48"/>
        </w:rPr>
      </w:pPr>
      <w:r w:rsidRPr="0065282E">
        <w:rPr>
          <w:b/>
          <w:noProof/>
          <w:color w:val="auto"/>
          <w:sz w:val="48"/>
          <w:szCs w:val="48"/>
        </w:rPr>
        <mc:AlternateContent>
          <mc:Choice Requires="wps">
            <w:drawing>
              <wp:inline distT="0" distB="0" distL="0" distR="0" wp14:anchorId="47163F5B" wp14:editId="3B89594E">
                <wp:extent cx="2553419" cy="2320506"/>
                <wp:effectExtent l="0" t="0" r="0" b="3810"/>
                <wp:docPr id="13" name="Text Box 13"/>
                <wp:cNvGraphicFramePr/>
                <a:graphic xmlns:a="http://schemas.openxmlformats.org/drawingml/2006/main">
                  <a:graphicData uri="http://schemas.microsoft.com/office/word/2010/wordprocessingShape">
                    <wps:wsp>
                      <wps:cNvSpPr txBox="1"/>
                      <wps:spPr>
                        <a:xfrm>
                          <a:off x="0" y="0"/>
                          <a:ext cx="2553419" cy="23205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E7827" w14:textId="77777777" w:rsidR="00A13B57" w:rsidRDefault="00A13B57">
                            <w:r w:rsidRPr="0065282E">
                              <w:rPr>
                                <w:b/>
                                <w:noProof/>
                                <w:color w:val="auto"/>
                                <w:sz w:val="48"/>
                                <w:szCs w:val="48"/>
                              </w:rPr>
                              <w:drawing>
                                <wp:inline distT="0" distB="0" distL="0" distR="0" wp14:anchorId="3EE39003" wp14:editId="3B188660">
                                  <wp:extent cx="2364105" cy="2035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105" cy="2035086"/>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201.05pt;height:1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" fillcolor="white [3201]" stroked="f" strokeweight=".5pt">
                <v:textbox>
                  <w:txbxContent>
                    <w:p w14:paraId="072E7827" w14:textId="77777777" w:rsidR="00A13B57" w:rsidRDefault="00A13B57">
                      <w:r w:rsidRPr="0065282E">
                        <w:rPr>
                          <w:b/>
                          <w:noProof/>
                          <w:color w:val="auto"/>
                          <w:sz w:val="48"/>
                          <w:szCs w:val="48"/>
                        </w:rPr>
                        <w:drawing>
                          <wp:inline distT="0" distB="0" distL="0" distR="0" wp14:anchorId="3EE39003" wp14:editId="3B188660">
                            <wp:extent cx="2364105" cy="2035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105" cy="2035086"/>
                                    </a:xfrm>
                                    <a:prstGeom prst="rect">
                                      <a:avLst/>
                                    </a:prstGeom>
                                    <a:noFill/>
                                  </pic:spPr>
                                </pic:pic>
                              </a:graphicData>
                            </a:graphic>
                          </wp:inline>
                        </w:drawing>
                      </w:r>
                    </w:p>
                  </w:txbxContent>
                </v:textbox>
                <w10:anchorlock/>
              </v:shape>
            </w:pict>
          </mc:Fallback>
        </mc:AlternateContent>
      </w:r>
    </w:p>
    <w:p w14:paraId="550A4455" w14:textId="77777777" w:rsidR="00BD452C" w:rsidRDefault="00BD452C" w:rsidP="00BD452C">
      <w:pPr>
        <w:spacing w:before="200" w:after="240" w:line="264" w:lineRule="auto"/>
        <w:rPr>
          <w:b/>
          <w:color w:val="auto"/>
          <w:sz w:val="48"/>
          <w:szCs w:val="48"/>
        </w:rPr>
      </w:pPr>
    </w:p>
    <w:p w14:paraId="05EC5849" w14:textId="77777777" w:rsidR="00BD452C" w:rsidRPr="0065282E" w:rsidRDefault="00BD452C" w:rsidP="0065282E">
      <w:pPr>
        <w:spacing w:before="200" w:after="240" w:line="264" w:lineRule="auto"/>
        <w:rPr>
          <w:color w:val="FFFFFF" w:themeColor="background1"/>
        </w:rPr>
      </w:pPr>
      <w:r w:rsidRPr="0065282E">
        <w:rPr>
          <w:b/>
          <w:color w:val="FFFFFF" w:themeColor="background1"/>
          <w:sz w:val="48"/>
          <w:szCs w:val="48"/>
        </w:rPr>
        <w:t>Script</w:t>
      </w:r>
    </w:p>
    <w:p w14:paraId="57038F1B" w14:textId="68C85F45" w:rsidR="00BD452C" w:rsidRPr="0065282E" w:rsidRDefault="00BD452C" w:rsidP="0065282E">
      <w:pPr>
        <w:spacing w:before="200" w:after="240" w:line="264" w:lineRule="auto"/>
        <w:rPr>
          <w:color w:val="FFFFFF" w:themeColor="background1"/>
        </w:rPr>
      </w:pPr>
      <w:r w:rsidRPr="0065282E">
        <w:rPr>
          <w:b/>
          <w:color w:val="FFFFFF" w:themeColor="background1"/>
          <w:sz w:val="36"/>
          <w:szCs w:val="36"/>
        </w:rPr>
        <w:t xml:space="preserve">PWC </w:t>
      </w:r>
      <w:del w:id="1" w:author="Dan Jones" w:date="2016-10-19T15:06:00Z">
        <w:r w:rsidR="00285D80" w:rsidDel="00045F03">
          <w:rPr>
            <w:b/>
            <w:color w:val="FFFFFF" w:themeColor="background1"/>
            <w:sz w:val="36"/>
            <w:szCs w:val="36"/>
          </w:rPr>
          <w:delText>Google Apps for Work</w:delText>
        </w:r>
      </w:del>
      <w:ins w:id="2" w:author="Dan Jones" w:date="2016-10-19T15:06:00Z">
        <w:r w:rsidR="00045F03">
          <w:rPr>
            <w:b/>
            <w:color w:val="FFFFFF" w:themeColor="background1"/>
            <w:sz w:val="36"/>
            <w:szCs w:val="36"/>
          </w:rPr>
          <w:t xml:space="preserve">G Suite </w:t>
        </w:r>
      </w:ins>
    </w:p>
    <w:p w14:paraId="3E95ED8E" w14:textId="77777777" w:rsidR="00BD452C" w:rsidRPr="0065282E" w:rsidRDefault="00BD452C" w:rsidP="00BD452C">
      <w:pPr>
        <w:ind w:left="567"/>
        <w:rPr>
          <w:color w:val="FFFFFF" w:themeColor="background1"/>
        </w:rPr>
      </w:pPr>
    </w:p>
    <w:p w14:paraId="18C725E6" w14:textId="77777777" w:rsidR="00BD452C" w:rsidRPr="0065282E" w:rsidRDefault="00BD452C" w:rsidP="0065282E">
      <w:pPr>
        <w:spacing w:before="120" w:after="120" w:line="264" w:lineRule="auto"/>
        <w:rPr>
          <w:color w:val="FFFFFF" w:themeColor="background1"/>
        </w:rPr>
      </w:pPr>
      <w:proofErr w:type="gramStart"/>
      <w:r w:rsidRPr="0065282E">
        <w:rPr>
          <w:color w:val="FFFFFF" w:themeColor="background1"/>
          <w:sz w:val="24"/>
          <w:szCs w:val="24"/>
        </w:rPr>
        <w:t>project</w:t>
      </w:r>
      <w:proofErr w:type="gramEnd"/>
      <w:r w:rsidRPr="0065282E">
        <w:rPr>
          <w:color w:val="FFFFFF" w:themeColor="background1"/>
          <w:sz w:val="24"/>
          <w:szCs w:val="24"/>
        </w:rPr>
        <w:t xml:space="preserve"> no:</w:t>
      </w:r>
      <w:r w:rsidRPr="0065282E">
        <w:rPr>
          <w:color w:val="FFFFFF" w:themeColor="background1"/>
          <w:sz w:val="24"/>
          <w:szCs w:val="24"/>
        </w:rPr>
        <w:tab/>
      </w:r>
      <w:r w:rsidRPr="0065282E">
        <w:rPr>
          <w:b/>
          <w:color w:val="FFFFFF" w:themeColor="background1"/>
          <w:sz w:val="24"/>
          <w:szCs w:val="24"/>
        </w:rPr>
        <w:t>PWC847</w:t>
      </w:r>
    </w:p>
    <w:p w14:paraId="2B059CB5" w14:textId="77777777" w:rsidR="00BD452C" w:rsidRDefault="00BD452C" w:rsidP="0065282E">
      <w:proofErr w:type="gramStart"/>
      <w:r>
        <w:rPr>
          <w:color w:val="868E92"/>
        </w:rPr>
        <w:t>reply</w:t>
      </w:r>
      <w:proofErr w:type="gramEnd"/>
      <w:r>
        <w:rPr>
          <w:color w:val="868E92"/>
        </w:rPr>
        <w:t xml:space="preserve"> to:</w:t>
      </w:r>
      <w:r>
        <w:tab/>
      </w:r>
      <w:r>
        <w:tab/>
      </w:r>
      <w:r w:rsidRPr="0065282E">
        <w:rPr>
          <w:b/>
          <w:color w:val="FFFFFF" w:themeColor="background1"/>
        </w:rPr>
        <w:t xml:space="preserve">Rob Keywood </w:t>
      </w:r>
      <w:hyperlink r:id="rId11">
        <w:r>
          <w:rPr>
            <w:b/>
            <w:color w:val="0000FF"/>
            <w:sz w:val="24"/>
            <w:szCs w:val="24"/>
            <w:u w:val="single"/>
          </w:rPr>
          <w:t>rob.keywood@brightwavegroup.com</w:t>
        </w:r>
      </w:hyperlink>
      <w:r>
        <w:br w:type="page"/>
      </w:r>
    </w:p>
    <w:p w14:paraId="11598F6B" w14:textId="77777777" w:rsidR="00EF2DD4" w:rsidRDefault="00E95597">
      <w:bookmarkStart w:id="3" w:name="h.30j0zll" w:colFirst="0" w:colLast="0"/>
      <w:bookmarkEnd w:id="3"/>
      <w:r>
        <w:rPr>
          <w:b/>
          <w:color w:val="404040"/>
          <w:sz w:val="28"/>
          <w:szCs w:val="28"/>
        </w:rPr>
        <w:lastRenderedPageBreak/>
        <w:t>Revision history</w:t>
      </w:r>
    </w:p>
    <w:p w14:paraId="33DFB02C" w14:textId="77777777" w:rsidR="00EF2DD4" w:rsidRDefault="00EF2DD4"/>
    <w:tbl>
      <w:tblPr>
        <w:tblStyle w:val="a"/>
        <w:tblW w:w="978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6"/>
        <w:gridCol w:w="1559"/>
        <w:gridCol w:w="1101"/>
        <w:gridCol w:w="1026"/>
        <w:gridCol w:w="4819"/>
      </w:tblGrid>
      <w:tr w:rsidR="00EF2DD4" w14:paraId="4DBA11CE" w14:textId="77777777" w:rsidTr="00064D90">
        <w:tc>
          <w:tcPr>
            <w:tcW w:w="1276" w:type="dxa"/>
            <w:shd w:val="clear" w:color="auto" w:fill="D9D9D9"/>
          </w:tcPr>
          <w:p w14:paraId="27765995" w14:textId="77777777" w:rsidR="00EF2DD4" w:rsidRDefault="00E95597">
            <w:pPr>
              <w:keepNext/>
              <w:spacing w:before="60" w:line="264" w:lineRule="auto"/>
            </w:pPr>
            <w:r>
              <w:rPr>
                <w:b/>
                <w:color w:val="40535D"/>
                <w:sz w:val="22"/>
                <w:szCs w:val="22"/>
              </w:rPr>
              <w:t>Version</w:t>
            </w:r>
          </w:p>
        </w:tc>
        <w:tc>
          <w:tcPr>
            <w:tcW w:w="1559" w:type="dxa"/>
            <w:shd w:val="clear" w:color="auto" w:fill="D9D9D9"/>
          </w:tcPr>
          <w:p w14:paraId="02577B8E" w14:textId="77777777" w:rsidR="00EF2DD4" w:rsidRDefault="00E95597">
            <w:pPr>
              <w:keepNext/>
              <w:spacing w:before="60" w:line="264" w:lineRule="auto"/>
            </w:pPr>
            <w:r>
              <w:rPr>
                <w:b/>
                <w:color w:val="40535D"/>
                <w:sz w:val="22"/>
                <w:szCs w:val="22"/>
              </w:rPr>
              <w:t>Date</w:t>
            </w:r>
          </w:p>
        </w:tc>
        <w:tc>
          <w:tcPr>
            <w:tcW w:w="1101" w:type="dxa"/>
            <w:shd w:val="clear" w:color="auto" w:fill="D9D9D9"/>
          </w:tcPr>
          <w:p w14:paraId="712BA291" w14:textId="77777777" w:rsidR="00EF2DD4" w:rsidRDefault="00E95597">
            <w:pPr>
              <w:keepNext/>
              <w:spacing w:before="60" w:line="264" w:lineRule="auto"/>
            </w:pPr>
            <w:r>
              <w:rPr>
                <w:b/>
                <w:color w:val="40535D"/>
                <w:sz w:val="22"/>
                <w:szCs w:val="22"/>
              </w:rPr>
              <w:t>Initials</w:t>
            </w:r>
          </w:p>
        </w:tc>
        <w:tc>
          <w:tcPr>
            <w:tcW w:w="1026" w:type="dxa"/>
            <w:shd w:val="clear" w:color="auto" w:fill="D9D9D9"/>
          </w:tcPr>
          <w:p w14:paraId="3208866C" w14:textId="77777777" w:rsidR="00EF2DD4" w:rsidRDefault="00E95597">
            <w:pPr>
              <w:keepNext/>
              <w:spacing w:before="60" w:line="264" w:lineRule="auto"/>
            </w:pPr>
            <w:r>
              <w:rPr>
                <w:b/>
                <w:color w:val="40535D"/>
                <w:sz w:val="22"/>
                <w:szCs w:val="22"/>
              </w:rPr>
              <w:t xml:space="preserve">Team </w:t>
            </w:r>
          </w:p>
        </w:tc>
        <w:tc>
          <w:tcPr>
            <w:tcW w:w="4819" w:type="dxa"/>
            <w:shd w:val="clear" w:color="auto" w:fill="D9D9D9"/>
          </w:tcPr>
          <w:p w14:paraId="0C199D74" w14:textId="77777777" w:rsidR="00EF2DD4" w:rsidRDefault="00E95597">
            <w:pPr>
              <w:keepNext/>
              <w:spacing w:before="60" w:line="264" w:lineRule="auto"/>
            </w:pPr>
            <w:r>
              <w:rPr>
                <w:b/>
                <w:color w:val="40535D"/>
                <w:sz w:val="22"/>
                <w:szCs w:val="22"/>
              </w:rPr>
              <w:t>Summary of Revisions Made / Comments</w:t>
            </w:r>
          </w:p>
        </w:tc>
      </w:tr>
      <w:tr w:rsidR="00EF2DD4" w14:paraId="1BB2ABBF" w14:textId="77777777" w:rsidTr="00064D90">
        <w:tc>
          <w:tcPr>
            <w:tcW w:w="1276" w:type="dxa"/>
          </w:tcPr>
          <w:p w14:paraId="7649DB2F" w14:textId="77777777" w:rsidR="00EF2DD4" w:rsidRDefault="00E95597">
            <w:pPr>
              <w:spacing w:before="60" w:line="264" w:lineRule="auto"/>
            </w:pPr>
            <w:r>
              <w:rPr>
                <w:color w:val="36424A"/>
                <w:sz w:val="22"/>
                <w:szCs w:val="22"/>
              </w:rPr>
              <w:t>0.1</w:t>
            </w:r>
          </w:p>
        </w:tc>
        <w:tc>
          <w:tcPr>
            <w:tcW w:w="1559" w:type="dxa"/>
          </w:tcPr>
          <w:p w14:paraId="0A6A81A1" w14:textId="77777777" w:rsidR="00EF2DD4" w:rsidRDefault="00E95597">
            <w:pPr>
              <w:spacing w:before="60" w:line="264" w:lineRule="auto"/>
            </w:pPr>
            <w:r>
              <w:rPr>
                <w:color w:val="36424A"/>
                <w:sz w:val="22"/>
                <w:szCs w:val="22"/>
              </w:rPr>
              <w:t>01/08/16</w:t>
            </w:r>
          </w:p>
        </w:tc>
        <w:tc>
          <w:tcPr>
            <w:tcW w:w="1101" w:type="dxa"/>
          </w:tcPr>
          <w:p w14:paraId="32FBB22A" w14:textId="77777777" w:rsidR="00EF2DD4" w:rsidRDefault="00E95597">
            <w:pPr>
              <w:spacing w:before="60" w:line="264" w:lineRule="auto"/>
            </w:pPr>
            <w:r>
              <w:rPr>
                <w:color w:val="36424A"/>
                <w:sz w:val="22"/>
                <w:szCs w:val="22"/>
              </w:rPr>
              <w:t>RK</w:t>
            </w:r>
          </w:p>
        </w:tc>
        <w:tc>
          <w:tcPr>
            <w:tcW w:w="1026" w:type="dxa"/>
          </w:tcPr>
          <w:p w14:paraId="7CEEC354" w14:textId="77777777" w:rsidR="00EF2DD4" w:rsidRDefault="00E95597">
            <w:pPr>
              <w:spacing w:before="60" w:line="264" w:lineRule="auto"/>
            </w:pPr>
            <w:r>
              <w:rPr>
                <w:color w:val="36424A"/>
                <w:sz w:val="22"/>
                <w:szCs w:val="22"/>
              </w:rPr>
              <w:t>BW</w:t>
            </w:r>
          </w:p>
        </w:tc>
        <w:tc>
          <w:tcPr>
            <w:tcW w:w="4819" w:type="dxa"/>
          </w:tcPr>
          <w:p w14:paraId="6EC8780E" w14:textId="77777777" w:rsidR="00EF2DD4" w:rsidRDefault="00E95597">
            <w:pPr>
              <w:spacing w:before="60" w:line="264" w:lineRule="auto"/>
            </w:pPr>
            <w:r>
              <w:rPr>
                <w:color w:val="36424A"/>
                <w:sz w:val="22"/>
                <w:szCs w:val="22"/>
              </w:rPr>
              <w:t>First draft</w:t>
            </w:r>
          </w:p>
        </w:tc>
      </w:tr>
      <w:tr w:rsidR="00EF2DD4" w14:paraId="582B3006" w14:textId="77777777" w:rsidTr="00064D90">
        <w:tc>
          <w:tcPr>
            <w:tcW w:w="1276" w:type="dxa"/>
          </w:tcPr>
          <w:p w14:paraId="30737F33" w14:textId="77777777" w:rsidR="00EF2DD4" w:rsidRDefault="00E95597">
            <w:pPr>
              <w:spacing w:before="60" w:line="264" w:lineRule="auto"/>
            </w:pPr>
            <w:r>
              <w:rPr>
                <w:color w:val="36424A"/>
                <w:sz w:val="22"/>
                <w:szCs w:val="22"/>
              </w:rPr>
              <w:t>0.2</w:t>
            </w:r>
          </w:p>
        </w:tc>
        <w:tc>
          <w:tcPr>
            <w:tcW w:w="1559" w:type="dxa"/>
          </w:tcPr>
          <w:p w14:paraId="59E3A5F0" w14:textId="77777777" w:rsidR="00EF2DD4" w:rsidRDefault="00E95597">
            <w:pPr>
              <w:spacing w:before="60" w:line="264" w:lineRule="auto"/>
            </w:pPr>
            <w:r>
              <w:rPr>
                <w:color w:val="36424A"/>
                <w:sz w:val="22"/>
                <w:szCs w:val="22"/>
              </w:rPr>
              <w:t>01/08/16</w:t>
            </w:r>
          </w:p>
        </w:tc>
        <w:tc>
          <w:tcPr>
            <w:tcW w:w="1101" w:type="dxa"/>
          </w:tcPr>
          <w:p w14:paraId="0D61BCEF" w14:textId="77777777" w:rsidR="00EF2DD4" w:rsidRDefault="00E95597">
            <w:pPr>
              <w:spacing w:before="60" w:line="264" w:lineRule="auto"/>
            </w:pPr>
            <w:r>
              <w:rPr>
                <w:color w:val="36424A"/>
                <w:sz w:val="22"/>
                <w:szCs w:val="22"/>
              </w:rPr>
              <w:t>SP</w:t>
            </w:r>
          </w:p>
        </w:tc>
        <w:tc>
          <w:tcPr>
            <w:tcW w:w="1026" w:type="dxa"/>
          </w:tcPr>
          <w:p w14:paraId="7999E101" w14:textId="77777777" w:rsidR="00EF2DD4" w:rsidRDefault="00E95597">
            <w:pPr>
              <w:spacing w:before="60" w:line="264" w:lineRule="auto"/>
            </w:pPr>
            <w:r>
              <w:rPr>
                <w:color w:val="36424A"/>
                <w:sz w:val="22"/>
                <w:szCs w:val="22"/>
              </w:rPr>
              <w:t>BW</w:t>
            </w:r>
          </w:p>
        </w:tc>
        <w:tc>
          <w:tcPr>
            <w:tcW w:w="4819" w:type="dxa"/>
          </w:tcPr>
          <w:p w14:paraId="1F59EECF" w14:textId="77777777" w:rsidR="00EF2DD4" w:rsidRDefault="00E95597">
            <w:pPr>
              <w:spacing w:before="60" w:line="264" w:lineRule="auto"/>
            </w:pPr>
            <w:r>
              <w:rPr>
                <w:color w:val="36424A"/>
                <w:sz w:val="22"/>
                <w:szCs w:val="22"/>
              </w:rPr>
              <w:t>QA</w:t>
            </w:r>
          </w:p>
        </w:tc>
      </w:tr>
      <w:tr w:rsidR="00EF2DD4" w14:paraId="214DA9EC" w14:textId="77777777" w:rsidTr="00064D90">
        <w:tc>
          <w:tcPr>
            <w:tcW w:w="1276" w:type="dxa"/>
          </w:tcPr>
          <w:p w14:paraId="0BDE3232" w14:textId="77777777" w:rsidR="00EF2DD4" w:rsidRDefault="00E95597">
            <w:pPr>
              <w:spacing w:before="60" w:line="264" w:lineRule="auto"/>
            </w:pPr>
            <w:r>
              <w:rPr>
                <w:color w:val="36424A"/>
                <w:sz w:val="22"/>
                <w:szCs w:val="22"/>
              </w:rPr>
              <w:t>0.3</w:t>
            </w:r>
          </w:p>
        </w:tc>
        <w:tc>
          <w:tcPr>
            <w:tcW w:w="1559" w:type="dxa"/>
          </w:tcPr>
          <w:p w14:paraId="66385DBC" w14:textId="77777777" w:rsidR="00EF2DD4" w:rsidRDefault="00E95597">
            <w:pPr>
              <w:spacing w:before="60" w:line="264" w:lineRule="auto"/>
            </w:pPr>
            <w:r>
              <w:rPr>
                <w:color w:val="36424A"/>
                <w:sz w:val="22"/>
                <w:szCs w:val="22"/>
              </w:rPr>
              <w:t>03/08/16</w:t>
            </w:r>
          </w:p>
        </w:tc>
        <w:tc>
          <w:tcPr>
            <w:tcW w:w="1101" w:type="dxa"/>
          </w:tcPr>
          <w:p w14:paraId="1B70F0A2" w14:textId="77777777" w:rsidR="00EF2DD4" w:rsidRDefault="00E95597">
            <w:pPr>
              <w:spacing w:before="60" w:line="264" w:lineRule="auto"/>
            </w:pPr>
            <w:r>
              <w:rPr>
                <w:color w:val="36424A"/>
                <w:sz w:val="22"/>
                <w:szCs w:val="22"/>
              </w:rPr>
              <w:t>RK</w:t>
            </w:r>
          </w:p>
        </w:tc>
        <w:tc>
          <w:tcPr>
            <w:tcW w:w="1026" w:type="dxa"/>
          </w:tcPr>
          <w:p w14:paraId="56CC2994" w14:textId="77777777" w:rsidR="00EF2DD4" w:rsidRDefault="00E95597">
            <w:pPr>
              <w:spacing w:before="60" w:line="264" w:lineRule="auto"/>
            </w:pPr>
            <w:r>
              <w:rPr>
                <w:color w:val="36424A"/>
                <w:sz w:val="22"/>
                <w:szCs w:val="22"/>
              </w:rPr>
              <w:t>BW</w:t>
            </w:r>
          </w:p>
        </w:tc>
        <w:tc>
          <w:tcPr>
            <w:tcW w:w="4819" w:type="dxa"/>
          </w:tcPr>
          <w:p w14:paraId="7163EB7A" w14:textId="77777777" w:rsidR="00EF2DD4" w:rsidRDefault="00E95597">
            <w:pPr>
              <w:spacing w:before="60" w:line="264" w:lineRule="auto"/>
            </w:pPr>
            <w:r>
              <w:rPr>
                <w:color w:val="36424A"/>
                <w:sz w:val="22"/>
                <w:szCs w:val="22"/>
              </w:rPr>
              <w:t>Amends from QA</w:t>
            </w:r>
          </w:p>
        </w:tc>
      </w:tr>
      <w:tr w:rsidR="00EF2DD4" w14:paraId="00218C2F" w14:textId="77777777" w:rsidTr="00064D90">
        <w:tc>
          <w:tcPr>
            <w:tcW w:w="1276" w:type="dxa"/>
          </w:tcPr>
          <w:p w14:paraId="3B7C8D4A" w14:textId="77777777" w:rsidR="00EF2DD4" w:rsidRDefault="00E95597">
            <w:pPr>
              <w:spacing w:before="60" w:line="264" w:lineRule="auto"/>
            </w:pPr>
            <w:r>
              <w:rPr>
                <w:color w:val="36424A"/>
                <w:sz w:val="22"/>
                <w:szCs w:val="22"/>
              </w:rPr>
              <w:t>1.0</w:t>
            </w:r>
          </w:p>
        </w:tc>
        <w:tc>
          <w:tcPr>
            <w:tcW w:w="1559" w:type="dxa"/>
          </w:tcPr>
          <w:p w14:paraId="34451F75" w14:textId="77777777" w:rsidR="00EF2DD4" w:rsidRDefault="00E95597">
            <w:pPr>
              <w:spacing w:before="60" w:line="264" w:lineRule="auto"/>
            </w:pPr>
            <w:r>
              <w:rPr>
                <w:color w:val="36424A"/>
                <w:sz w:val="22"/>
                <w:szCs w:val="22"/>
              </w:rPr>
              <w:t>03/08/16</w:t>
            </w:r>
          </w:p>
        </w:tc>
        <w:tc>
          <w:tcPr>
            <w:tcW w:w="1101" w:type="dxa"/>
          </w:tcPr>
          <w:p w14:paraId="5AD4A198" w14:textId="77777777" w:rsidR="00EF2DD4" w:rsidRDefault="00E95597">
            <w:pPr>
              <w:spacing w:before="60" w:line="264" w:lineRule="auto"/>
            </w:pPr>
            <w:r>
              <w:rPr>
                <w:color w:val="36424A"/>
                <w:sz w:val="22"/>
                <w:szCs w:val="22"/>
              </w:rPr>
              <w:t>NW</w:t>
            </w:r>
          </w:p>
        </w:tc>
        <w:tc>
          <w:tcPr>
            <w:tcW w:w="1026" w:type="dxa"/>
          </w:tcPr>
          <w:p w14:paraId="2A48391C" w14:textId="77777777" w:rsidR="00EF2DD4" w:rsidRDefault="00E95597">
            <w:pPr>
              <w:spacing w:before="60" w:line="264" w:lineRule="auto"/>
            </w:pPr>
            <w:r>
              <w:rPr>
                <w:color w:val="36424A"/>
                <w:sz w:val="22"/>
                <w:szCs w:val="22"/>
              </w:rPr>
              <w:t>BW</w:t>
            </w:r>
          </w:p>
        </w:tc>
        <w:tc>
          <w:tcPr>
            <w:tcW w:w="4819" w:type="dxa"/>
          </w:tcPr>
          <w:p w14:paraId="2FC3A870" w14:textId="77777777" w:rsidR="00EF2DD4" w:rsidRDefault="00E95597">
            <w:pPr>
              <w:spacing w:before="60" w:line="264" w:lineRule="auto"/>
            </w:pPr>
            <w:r>
              <w:rPr>
                <w:color w:val="36424A"/>
                <w:sz w:val="22"/>
                <w:szCs w:val="22"/>
              </w:rPr>
              <w:t xml:space="preserve">Client release </w:t>
            </w:r>
          </w:p>
        </w:tc>
      </w:tr>
      <w:tr w:rsidR="00EF2DD4" w14:paraId="773587CD" w14:textId="77777777" w:rsidTr="00064D90">
        <w:tc>
          <w:tcPr>
            <w:tcW w:w="1276" w:type="dxa"/>
          </w:tcPr>
          <w:p w14:paraId="220BA318" w14:textId="77777777" w:rsidR="00EF2DD4" w:rsidRDefault="00E31CA3">
            <w:pPr>
              <w:spacing w:before="60" w:line="264" w:lineRule="auto"/>
            </w:pPr>
            <w:r>
              <w:t>1.1</w:t>
            </w:r>
          </w:p>
        </w:tc>
        <w:tc>
          <w:tcPr>
            <w:tcW w:w="1559" w:type="dxa"/>
          </w:tcPr>
          <w:p w14:paraId="337C9627" w14:textId="77777777" w:rsidR="00EF2DD4" w:rsidRDefault="00EF2DD4">
            <w:pPr>
              <w:spacing w:before="60" w:line="264" w:lineRule="auto"/>
            </w:pPr>
          </w:p>
        </w:tc>
        <w:tc>
          <w:tcPr>
            <w:tcW w:w="1101" w:type="dxa"/>
          </w:tcPr>
          <w:p w14:paraId="4D993481" w14:textId="77777777" w:rsidR="00EF2DD4" w:rsidRDefault="00EF2DD4">
            <w:pPr>
              <w:spacing w:before="60" w:line="264" w:lineRule="auto"/>
            </w:pPr>
          </w:p>
        </w:tc>
        <w:tc>
          <w:tcPr>
            <w:tcW w:w="1026" w:type="dxa"/>
          </w:tcPr>
          <w:p w14:paraId="098006A4" w14:textId="77777777" w:rsidR="00EF2DD4" w:rsidRDefault="00E31CA3">
            <w:pPr>
              <w:spacing w:before="60" w:line="264" w:lineRule="auto"/>
            </w:pPr>
            <w:r>
              <w:t>PWC</w:t>
            </w:r>
          </w:p>
        </w:tc>
        <w:tc>
          <w:tcPr>
            <w:tcW w:w="4819" w:type="dxa"/>
          </w:tcPr>
          <w:p w14:paraId="0F8B89E3" w14:textId="77777777" w:rsidR="00EF2DD4" w:rsidRDefault="00E31CA3">
            <w:pPr>
              <w:spacing w:before="60" w:line="264" w:lineRule="auto"/>
            </w:pPr>
            <w:r>
              <w:t>Feedback</w:t>
            </w:r>
          </w:p>
        </w:tc>
      </w:tr>
      <w:tr w:rsidR="00EF2DD4" w14:paraId="7826B98B" w14:textId="77777777" w:rsidTr="00064D90">
        <w:tc>
          <w:tcPr>
            <w:tcW w:w="1276" w:type="dxa"/>
          </w:tcPr>
          <w:p w14:paraId="5BA7C878" w14:textId="77777777" w:rsidR="00EF2DD4" w:rsidRDefault="00E31CA3">
            <w:pPr>
              <w:spacing w:before="60" w:line="264" w:lineRule="auto"/>
            </w:pPr>
            <w:r>
              <w:t>1.2</w:t>
            </w:r>
          </w:p>
        </w:tc>
        <w:tc>
          <w:tcPr>
            <w:tcW w:w="1559" w:type="dxa"/>
          </w:tcPr>
          <w:p w14:paraId="4EC28D51" w14:textId="77777777" w:rsidR="00EF2DD4" w:rsidRDefault="00E31CA3">
            <w:pPr>
              <w:spacing w:before="60" w:line="264" w:lineRule="auto"/>
            </w:pPr>
            <w:r>
              <w:t>09/08/16</w:t>
            </w:r>
          </w:p>
        </w:tc>
        <w:tc>
          <w:tcPr>
            <w:tcW w:w="1101" w:type="dxa"/>
          </w:tcPr>
          <w:p w14:paraId="18B44195" w14:textId="77777777" w:rsidR="00EF2DD4" w:rsidRDefault="00E31CA3">
            <w:pPr>
              <w:spacing w:before="60" w:line="264" w:lineRule="auto"/>
            </w:pPr>
            <w:r>
              <w:t>CF</w:t>
            </w:r>
          </w:p>
        </w:tc>
        <w:tc>
          <w:tcPr>
            <w:tcW w:w="1026" w:type="dxa"/>
          </w:tcPr>
          <w:p w14:paraId="5644ACD9" w14:textId="77777777" w:rsidR="00EF2DD4" w:rsidRDefault="00E31CA3">
            <w:pPr>
              <w:spacing w:before="60" w:line="264" w:lineRule="auto"/>
            </w:pPr>
            <w:r>
              <w:t>BW</w:t>
            </w:r>
          </w:p>
        </w:tc>
        <w:tc>
          <w:tcPr>
            <w:tcW w:w="4819" w:type="dxa"/>
          </w:tcPr>
          <w:p w14:paraId="23A7D1C2" w14:textId="77777777" w:rsidR="00EF2DD4" w:rsidRDefault="00E31CA3">
            <w:pPr>
              <w:spacing w:before="60" w:line="264" w:lineRule="auto"/>
            </w:pPr>
            <w:r>
              <w:t>Amends after client call</w:t>
            </w:r>
          </w:p>
        </w:tc>
      </w:tr>
      <w:tr w:rsidR="00EF2DD4" w14:paraId="7487116F" w14:textId="77777777" w:rsidTr="00064D90">
        <w:tc>
          <w:tcPr>
            <w:tcW w:w="1276" w:type="dxa"/>
          </w:tcPr>
          <w:p w14:paraId="00A900F0" w14:textId="77777777" w:rsidR="00EF2DD4" w:rsidRDefault="00BD452C">
            <w:pPr>
              <w:spacing w:before="60" w:line="264" w:lineRule="auto"/>
            </w:pPr>
            <w:r>
              <w:t>1.3</w:t>
            </w:r>
          </w:p>
        </w:tc>
        <w:tc>
          <w:tcPr>
            <w:tcW w:w="1559" w:type="dxa"/>
          </w:tcPr>
          <w:p w14:paraId="6E9598FA" w14:textId="77777777" w:rsidR="00EF2DD4" w:rsidRDefault="00BD452C">
            <w:pPr>
              <w:spacing w:before="60" w:line="264" w:lineRule="auto"/>
            </w:pPr>
            <w:r>
              <w:t>09/08/16</w:t>
            </w:r>
          </w:p>
        </w:tc>
        <w:tc>
          <w:tcPr>
            <w:tcW w:w="1101" w:type="dxa"/>
          </w:tcPr>
          <w:p w14:paraId="7C1AABF3" w14:textId="77777777" w:rsidR="00EF2DD4" w:rsidRDefault="00BD452C">
            <w:pPr>
              <w:spacing w:before="60" w:line="264" w:lineRule="auto"/>
            </w:pPr>
            <w:r>
              <w:t>LS</w:t>
            </w:r>
          </w:p>
        </w:tc>
        <w:tc>
          <w:tcPr>
            <w:tcW w:w="1026" w:type="dxa"/>
          </w:tcPr>
          <w:p w14:paraId="26437BB2" w14:textId="77777777" w:rsidR="00EF2DD4" w:rsidRDefault="00BD452C">
            <w:pPr>
              <w:spacing w:before="60" w:line="264" w:lineRule="auto"/>
            </w:pPr>
            <w:r>
              <w:t>BW</w:t>
            </w:r>
          </w:p>
        </w:tc>
        <w:tc>
          <w:tcPr>
            <w:tcW w:w="4819" w:type="dxa"/>
          </w:tcPr>
          <w:p w14:paraId="05ED1D3B" w14:textId="77777777" w:rsidR="00EF2DD4" w:rsidRDefault="00BD452C">
            <w:pPr>
              <w:spacing w:before="60" w:line="264" w:lineRule="auto"/>
            </w:pPr>
            <w:r>
              <w:t>Internal review</w:t>
            </w:r>
          </w:p>
        </w:tc>
      </w:tr>
      <w:tr w:rsidR="00EF2DD4" w14:paraId="7D7EAC8C" w14:textId="77777777" w:rsidTr="00064D90">
        <w:tc>
          <w:tcPr>
            <w:tcW w:w="1276" w:type="dxa"/>
          </w:tcPr>
          <w:p w14:paraId="7CB4C795" w14:textId="77777777" w:rsidR="00EF2DD4" w:rsidRDefault="00A94D99">
            <w:pPr>
              <w:spacing w:before="60" w:line="264" w:lineRule="auto"/>
            </w:pPr>
            <w:r>
              <w:t>1.4</w:t>
            </w:r>
          </w:p>
        </w:tc>
        <w:tc>
          <w:tcPr>
            <w:tcW w:w="1559" w:type="dxa"/>
          </w:tcPr>
          <w:p w14:paraId="3E598D80" w14:textId="77777777" w:rsidR="00EF2DD4" w:rsidRDefault="00A94D99">
            <w:pPr>
              <w:spacing w:before="60" w:line="264" w:lineRule="auto"/>
            </w:pPr>
            <w:r>
              <w:t>10/08/16</w:t>
            </w:r>
          </w:p>
        </w:tc>
        <w:tc>
          <w:tcPr>
            <w:tcW w:w="1101" w:type="dxa"/>
          </w:tcPr>
          <w:p w14:paraId="0C963069" w14:textId="77777777" w:rsidR="00EF2DD4" w:rsidRDefault="00A94D99">
            <w:pPr>
              <w:spacing w:before="60" w:line="264" w:lineRule="auto"/>
            </w:pPr>
            <w:r>
              <w:t>SH</w:t>
            </w:r>
          </w:p>
        </w:tc>
        <w:tc>
          <w:tcPr>
            <w:tcW w:w="1026" w:type="dxa"/>
          </w:tcPr>
          <w:p w14:paraId="78CBD580" w14:textId="77777777" w:rsidR="00EF2DD4" w:rsidRDefault="00A94D99">
            <w:pPr>
              <w:spacing w:before="60" w:line="264" w:lineRule="auto"/>
            </w:pPr>
            <w:r>
              <w:t>QA</w:t>
            </w:r>
          </w:p>
        </w:tc>
        <w:tc>
          <w:tcPr>
            <w:tcW w:w="4819" w:type="dxa"/>
          </w:tcPr>
          <w:p w14:paraId="3ECA99E5" w14:textId="77777777" w:rsidR="00EF2DD4" w:rsidRDefault="00A94D99">
            <w:pPr>
              <w:spacing w:before="60" w:line="264" w:lineRule="auto"/>
            </w:pPr>
            <w:r>
              <w:t>QA</w:t>
            </w:r>
          </w:p>
        </w:tc>
      </w:tr>
      <w:tr w:rsidR="00EF2DD4" w14:paraId="1CDD1FE3" w14:textId="77777777" w:rsidTr="00064D90">
        <w:tc>
          <w:tcPr>
            <w:tcW w:w="1276" w:type="dxa"/>
          </w:tcPr>
          <w:p w14:paraId="7FAE6633" w14:textId="77777777" w:rsidR="00EF2DD4" w:rsidRDefault="0065282E">
            <w:pPr>
              <w:spacing w:before="60" w:line="264" w:lineRule="auto"/>
            </w:pPr>
            <w:r>
              <w:t>1.5</w:t>
            </w:r>
          </w:p>
        </w:tc>
        <w:tc>
          <w:tcPr>
            <w:tcW w:w="1559" w:type="dxa"/>
          </w:tcPr>
          <w:p w14:paraId="6093AFBB" w14:textId="77777777" w:rsidR="00EF2DD4" w:rsidRDefault="0065282E">
            <w:pPr>
              <w:spacing w:before="60" w:line="264" w:lineRule="auto"/>
            </w:pPr>
            <w:r>
              <w:t>11/08/16</w:t>
            </w:r>
          </w:p>
        </w:tc>
        <w:tc>
          <w:tcPr>
            <w:tcW w:w="1101" w:type="dxa"/>
          </w:tcPr>
          <w:p w14:paraId="1CC986DB" w14:textId="77777777" w:rsidR="00EF2DD4" w:rsidRDefault="0065282E">
            <w:pPr>
              <w:spacing w:before="60" w:line="264" w:lineRule="auto"/>
            </w:pPr>
            <w:r>
              <w:t>LS</w:t>
            </w:r>
          </w:p>
        </w:tc>
        <w:tc>
          <w:tcPr>
            <w:tcW w:w="1026" w:type="dxa"/>
          </w:tcPr>
          <w:p w14:paraId="7A4744F0" w14:textId="77777777" w:rsidR="00EF2DD4" w:rsidRDefault="0065282E">
            <w:pPr>
              <w:spacing w:before="60" w:line="264" w:lineRule="auto"/>
            </w:pPr>
            <w:r>
              <w:t>BW</w:t>
            </w:r>
          </w:p>
        </w:tc>
        <w:tc>
          <w:tcPr>
            <w:tcW w:w="4819" w:type="dxa"/>
          </w:tcPr>
          <w:p w14:paraId="1B2CB309" w14:textId="77777777" w:rsidR="00EF2DD4" w:rsidRDefault="0065282E">
            <w:pPr>
              <w:spacing w:before="60" w:line="264" w:lineRule="auto"/>
            </w:pPr>
            <w:r>
              <w:t>Script tidy</w:t>
            </w:r>
          </w:p>
        </w:tc>
      </w:tr>
      <w:tr w:rsidR="00EF2DD4" w14:paraId="53617292" w14:textId="77777777" w:rsidTr="00064D90">
        <w:tc>
          <w:tcPr>
            <w:tcW w:w="1276" w:type="dxa"/>
          </w:tcPr>
          <w:p w14:paraId="6A1D031B" w14:textId="77777777" w:rsidR="00EF2DD4" w:rsidRDefault="00064D90">
            <w:pPr>
              <w:spacing w:before="60" w:line="264" w:lineRule="auto"/>
            </w:pPr>
            <w:r>
              <w:t>2.0</w:t>
            </w:r>
          </w:p>
        </w:tc>
        <w:tc>
          <w:tcPr>
            <w:tcW w:w="1559" w:type="dxa"/>
          </w:tcPr>
          <w:p w14:paraId="760D1320" w14:textId="77777777" w:rsidR="00EF2DD4" w:rsidRDefault="00064D90">
            <w:pPr>
              <w:spacing w:before="60" w:line="264" w:lineRule="auto"/>
            </w:pPr>
            <w:r>
              <w:t>11/08/16</w:t>
            </w:r>
          </w:p>
        </w:tc>
        <w:tc>
          <w:tcPr>
            <w:tcW w:w="1101" w:type="dxa"/>
          </w:tcPr>
          <w:p w14:paraId="6EA3972D" w14:textId="77777777" w:rsidR="00EF2DD4" w:rsidRDefault="00064D90">
            <w:pPr>
              <w:spacing w:before="60" w:line="264" w:lineRule="auto"/>
            </w:pPr>
            <w:r>
              <w:t>NW</w:t>
            </w:r>
          </w:p>
        </w:tc>
        <w:tc>
          <w:tcPr>
            <w:tcW w:w="1026" w:type="dxa"/>
          </w:tcPr>
          <w:p w14:paraId="14EB9090" w14:textId="77777777" w:rsidR="00EF2DD4" w:rsidRDefault="00064D90">
            <w:pPr>
              <w:spacing w:before="60" w:line="264" w:lineRule="auto"/>
            </w:pPr>
            <w:r>
              <w:t>PWC</w:t>
            </w:r>
          </w:p>
        </w:tc>
        <w:tc>
          <w:tcPr>
            <w:tcW w:w="4819" w:type="dxa"/>
          </w:tcPr>
          <w:p w14:paraId="2C15977D" w14:textId="77777777" w:rsidR="00EF2DD4" w:rsidRDefault="00064D90">
            <w:pPr>
              <w:spacing w:before="60" w:line="264" w:lineRule="auto"/>
            </w:pPr>
            <w:r>
              <w:t xml:space="preserve">Client release </w:t>
            </w:r>
          </w:p>
        </w:tc>
      </w:tr>
      <w:tr w:rsidR="00EF2DD4" w14:paraId="344E5A4A" w14:textId="77777777" w:rsidTr="00064D90">
        <w:tc>
          <w:tcPr>
            <w:tcW w:w="1276" w:type="dxa"/>
          </w:tcPr>
          <w:p w14:paraId="5C7534E9" w14:textId="77777777" w:rsidR="00EF2DD4" w:rsidRDefault="00A1036F">
            <w:pPr>
              <w:spacing w:before="60" w:line="264" w:lineRule="auto"/>
            </w:pPr>
            <w:r>
              <w:t>2.1</w:t>
            </w:r>
          </w:p>
        </w:tc>
        <w:tc>
          <w:tcPr>
            <w:tcW w:w="1559" w:type="dxa"/>
          </w:tcPr>
          <w:p w14:paraId="177BC1BD" w14:textId="77777777" w:rsidR="00EF2DD4" w:rsidRDefault="00A1036F">
            <w:pPr>
              <w:spacing w:before="60" w:line="264" w:lineRule="auto"/>
            </w:pPr>
            <w:r>
              <w:t>15/08/16</w:t>
            </w:r>
          </w:p>
        </w:tc>
        <w:tc>
          <w:tcPr>
            <w:tcW w:w="1101" w:type="dxa"/>
          </w:tcPr>
          <w:p w14:paraId="01C42324" w14:textId="77777777" w:rsidR="00EF2DD4" w:rsidRDefault="00A1036F">
            <w:pPr>
              <w:spacing w:before="60" w:line="264" w:lineRule="auto"/>
            </w:pPr>
            <w:r>
              <w:t>LS</w:t>
            </w:r>
          </w:p>
        </w:tc>
        <w:tc>
          <w:tcPr>
            <w:tcW w:w="1026" w:type="dxa"/>
          </w:tcPr>
          <w:p w14:paraId="5C84C763" w14:textId="77777777" w:rsidR="00EF2DD4" w:rsidRDefault="00A1036F">
            <w:pPr>
              <w:spacing w:before="60" w:line="264" w:lineRule="auto"/>
            </w:pPr>
            <w:r>
              <w:t>BW</w:t>
            </w:r>
          </w:p>
        </w:tc>
        <w:tc>
          <w:tcPr>
            <w:tcW w:w="4819" w:type="dxa"/>
          </w:tcPr>
          <w:p w14:paraId="6CE1FA5B" w14:textId="77777777" w:rsidR="00EF2DD4" w:rsidRDefault="00A1036F">
            <w:pPr>
              <w:spacing w:before="60" w:line="264" w:lineRule="auto"/>
            </w:pPr>
            <w:r>
              <w:t>Amendments after alpha QA</w:t>
            </w:r>
          </w:p>
        </w:tc>
      </w:tr>
      <w:tr w:rsidR="00EF2DD4" w14:paraId="09C9F718" w14:textId="77777777" w:rsidTr="00064D90">
        <w:tc>
          <w:tcPr>
            <w:tcW w:w="1276" w:type="dxa"/>
          </w:tcPr>
          <w:p w14:paraId="3CEA8BA5" w14:textId="77777777" w:rsidR="00EF2DD4" w:rsidRDefault="00EA1051">
            <w:pPr>
              <w:spacing w:before="60" w:line="264" w:lineRule="auto"/>
            </w:pPr>
            <w:r>
              <w:t>2.2</w:t>
            </w:r>
          </w:p>
        </w:tc>
        <w:tc>
          <w:tcPr>
            <w:tcW w:w="1559" w:type="dxa"/>
          </w:tcPr>
          <w:p w14:paraId="0CFC0CB7" w14:textId="77777777" w:rsidR="00EF2DD4" w:rsidRDefault="00EA1051">
            <w:pPr>
              <w:spacing w:before="60" w:line="264" w:lineRule="auto"/>
            </w:pPr>
            <w:r>
              <w:t>16/08/16</w:t>
            </w:r>
          </w:p>
        </w:tc>
        <w:tc>
          <w:tcPr>
            <w:tcW w:w="1101" w:type="dxa"/>
          </w:tcPr>
          <w:p w14:paraId="3C807ECE" w14:textId="77777777" w:rsidR="00EF2DD4" w:rsidRDefault="00EA1051">
            <w:pPr>
              <w:spacing w:before="60" w:line="264" w:lineRule="auto"/>
            </w:pPr>
            <w:r>
              <w:t>LS</w:t>
            </w:r>
          </w:p>
        </w:tc>
        <w:tc>
          <w:tcPr>
            <w:tcW w:w="1026" w:type="dxa"/>
          </w:tcPr>
          <w:p w14:paraId="288D72C3" w14:textId="77777777" w:rsidR="00EF2DD4" w:rsidRDefault="00EA1051">
            <w:pPr>
              <w:spacing w:before="60" w:line="264" w:lineRule="auto"/>
            </w:pPr>
            <w:r>
              <w:t>BW</w:t>
            </w:r>
          </w:p>
        </w:tc>
        <w:tc>
          <w:tcPr>
            <w:tcW w:w="4819" w:type="dxa"/>
          </w:tcPr>
          <w:p w14:paraId="55787915" w14:textId="77777777" w:rsidR="00EF2DD4" w:rsidRDefault="00EA1051">
            <w:pPr>
              <w:spacing w:before="60" w:line="264" w:lineRule="auto"/>
            </w:pPr>
            <w:r>
              <w:t>Further amendments after alpha QA</w:t>
            </w:r>
          </w:p>
        </w:tc>
      </w:tr>
      <w:tr w:rsidR="00B00C87" w14:paraId="1BA21743" w14:textId="77777777" w:rsidTr="00064D90">
        <w:tc>
          <w:tcPr>
            <w:tcW w:w="1276" w:type="dxa"/>
          </w:tcPr>
          <w:p w14:paraId="24190CBE" w14:textId="77777777" w:rsidR="00B00C87" w:rsidRDefault="00B00C87">
            <w:pPr>
              <w:spacing w:before="60" w:line="264" w:lineRule="auto"/>
            </w:pPr>
            <w:r>
              <w:t>2.3</w:t>
            </w:r>
          </w:p>
        </w:tc>
        <w:tc>
          <w:tcPr>
            <w:tcW w:w="1559" w:type="dxa"/>
          </w:tcPr>
          <w:p w14:paraId="700A9143" w14:textId="77777777" w:rsidR="00B00C87" w:rsidRDefault="00B00C87">
            <w:pPr>
              <w:spacing w:before="60" w:line="264" w:lineRule="auto"/>
            </w:pPr>
            <w:r>
              <w:t>16/08/16</w:t>
            </w:r>
          </w:p>
        </w:tc>
        <w:tc>
          <w:tcPr>
            <w:tcW w:w="1101" w:type="dxa"/>
          </w:tcPr>
          <w:p w14:paraId="6073B90A" w14:textId="77777777" w:rsidR="00B00C87" w:rsidRDefault="00B00C87">
            <w:pPr>
              <w:spacing w:before="60" w:line="264" w:lineRule="auto"/>
            </w:pPr>
            <w:r>
              <w:t>AB</w:t>
            </w:r>
          </w:p>
        </w:tc>
        <w:tc>
          <w:tcPr>
            <w:tcW w:w="1026" w:type="dxa"/>
          </w:tcPr>
          <w:p w14:paraId="528E9EA8" w14:textId="77777777" w:rsidR="00B00C87" w:rsidRDefault="00B00C87">
            <w:pPr>
              <w:spacing w:before="60" w:line="264" w:lineRule="auto"/>
            </w:pPr>
            <w:r>
              <w:t>BW</w:t>
            </w:r>
          </w:p>
        </w:tc>
        <w:tc>
          <w:tcPr>
            <w:tcW w:w="4819" w:type="dxa"/>
          </w:tcPr>
          <w:p w14:paraId="44696DB2" w14:textId="77777777" w:rsidR="00B00C87" w:rsidRDefault="00B00C87">
            <w:pPr>
              <w:spacing w:before="60" w:line="264" w:lineRule="auto"/>
            </w:pPr>
            <w:r>
              <w:t>Final video added (4_110)</w:t>
            </w:r>
          </w:p>
        </w:tc>
      </w:tr>
      <w:tr w:rsidR="00121F36" w14:paraId="5F5B5ADA" w14:textId="77777777" w:rsidTr="00064D90">
        <w:tc>
          <w:tcPr>
            <w:tcW w:w="1276" w:type="dxa"/>
          </w:tcPr>
          <w:p w14:paraId="346337C3" w14:textId="77777777" w:rsidR="00121F36" w:rsidRDefault="00121F36">
            <w:pPr>
              <w:spacing w:before="60" w:line="264" w:lineRule="auto"/>
            </w:pPr>
            <w:r>
              <w:t>3.0</w:t>
            </w:r>
          </w:p>
        </w:tc>
        <w:tc>
          <w:tcPr>
            <w:tcW w:w="1559" w:type="dxa"/>
          </w:tcPr>
          <w:p w14:paraId="5D5F062F" w14:textId="77777777" w:rsidR="00121F36" w:rsidRDefault="00121F36">
            <w:pPr>
              <w:spacing w:before="60" w:line="264" w:lineRule="auto"/>
            </w:pPr>
            <w:r>
              <w:t>16/08/16</w:t>
            </w:r>
          </w:p>
        </w:tc>
        <w:tc>
          <w:tcPr>
            <w:tcW w:w="1101" w:type="dxa"/>
          </w:tcPr>
          <w:p w14:paraId="217D2AD1" w14:textId="77777777" w:rsidR="00121F36" w:rsidRDefault="00121F36">
            <w:pPr>
              <w:spacing w:before="60" w:line="264" w:lineRule="auto"/>
            </w:pPr>
            <w:r>
              <w:t>LL</w:t>
            </w:r>
          </w:p>
        </w:tc>
        <w:tc>
          <w:tcPr>
            <w:tcW w:w="1026" w:type="dxa"/>
          </w:tcPr>
          <w:p w14:paraId="59E0636C" w14:textId="77777777" w:rsidR="00121F36" w:rsidRDefault="00121F36">
            <w:pPr>
              <w:spacing w:before="60" w:line="264" w:lineRule="auto"/>
            </w:pPr>
            <w:r>
              <w:t>BW</w:t>
            </w:r>
          </w:p>
        </w:tc>
        <w:tc>
          <w:tcPr>
            <w:tcW w:w="4819" w:type="dxa"/>
          </w:tcPr>
          <w:p w14:paraId="10531BBA" w14:textId="77777777" w:rsidR="00121F36" w:rsidRDefault="00121F36">
            <w:pPr>
              <w:spacing w:before="60" w:line="264" w:lineRule="auto"/>
            </w:pPr>
            <w:r>
              <w:t>Released with EBR course</w:t>
            </w:r>
          </w:p>
        </w:tc>
      </w:tr>
      <w:tr w:rsidR="005A4934" w14:paraId="13DD4C98" w14:textId="77777777" w:rsidTr="00064D90">
        <w:tc>
          <w:tcPr>
            <w:tcW w:w="1276" w:type="dxa"/>
          </w:tcPr>
          <w:p w14:paraId="4EB94472" w14:textId="77777777" w:rsidR="005A4934" w:rsidRDefault="005A4934">
            <w:pPr>
              <w:spacing w:before="60" w:line="264" w:lineRule="auto"/>
            </w:pPr>
            <w:r>
              <w:t>3.1</w:t>
            </w:r>
          </w:p>
        </w:tc>
        <w:tc>
          <w:tcPr>
            <w:tcW w:w="1559" w:type="dxa"/>
          </w:tcPr>
          <w:p w14:paraId="3483AECB" w14:textId="77777777" w:rsidR="005A4934" w:rsidRDefault="005A4934">
            <w:pPr>
              <w:spacing w:before="60" w:line="264" w:lineRule="auto"/>
            </w:pPr>
            <w:r>
              <w:t>22/08/16</w:t>
            </w:r>
          </w:p>
        </w:tc>
        <w:tc>
          <w:tcPr>
            <w:tcW w:w="1101" w:type="dxa"/>
          </w:tcPr>
          <w:p w14:paraId="3AD5725F" w14:textId="77777777" w:rsidR="005A4934" w:rsidRDefault="005A4934">
            <w:pPr>
              <w:spacing w:before="60" w:line="264" w:lineRule="auto"/>
            </w:pPr>
            <w:r>
              <w:t>TF</w:t>
            </w:r>
          </w:p>
        </w:tc>
        <w:tc>
          <w:tcPr>
            <w:tcW w:w="1026" w:type="dxa"/>
          </w:tcPr>
          <w:p w14:paraId="29916B13" w14:textId="77777777" w:rsidR="005A4934" w:rsidRDefault="005A4934">
            <w:pPr>
              <w:spacing w:before="60" w:line="264" w:lineRule="auto"/>
            </w:pPr>
            <w:r>
              <w:t>BW</w:t>
            </w:r>
          </w:p>
        </w:tc>
        <w:tc>
          <w:tcPr>
            <w:tcW w:w="4819" w:type="dxa"/>
          </w:tcPr>
          <w:p w14:paraId="4AC57318" w14:textId="77777777" w:rsidR="005A4934" w:rsidRDefault="005A4934">
            <w:pPr>
              <w:spacing w:before="60" w:line="264" w:lineRule="auto"/>
            </w:pPr>
            <w:r>
              <w:t>Amends made to include 'Scriptv2.1textonly.doc' feedback</w:t>
            </w:r>
          </w:p>
        </w:tc>
      </w:tr>
      <w:tr w:rsidR="003478B8" w14:paraId="55165E50" w14:textId="77777777" w:rsidTr="00064D90">
        <w:tc>
          <w:tcPr>
            <w:tcW w:w="1276" w:type="dxa"/>
          </w:tcPr>
          <w:p w14:paraId="2BD013C6" w14:textId="77777777" w:rsidR="003478B8" w:rsidRDefault="003478B8">
            <w:pPr>
              <w:spacing w:before="60" w:line="264" w:lineRule="auto"/>
            </w:pPr>
            <w:r>
              <w:t>3.2</w:t>
            </w:r>
          </w:p>
        </w:tc>
        <w:tc>
          <w:tcPr>
            <w:tcW w:w="1559" w:type="dxa"/>
          </w:tcPr>
          <w:p w14:paraId="68936161" w14:textId="77777777" w:rsidR="003478B8" w:rsidRDefault="003478B8">
            <w:pPr>
              <w:spacing w:before="60" w:line="264" w:lineRule="auto"/>
            </w:pPr>
            <w:r>
              <w:t>23/08/16</w:t>
            </w:r>
          </w:p>
        </w:tc>
        <w:tc>
          <w:tcPr>
            <w:tcW w:w="1101" w:type="dxa"/>
          </w:tcPr>
          <w:p w14:paraId="790BA6E5" w14:textId="77777777" w:rsidR="003478B8" w:rsidRDefault="003478B8">
            <w:pPr>
              <w:spacing w:before="60" w:line="264" w:lineRule="auto"/>
            </w:pPr>
            <w:r>
              <w:t>EC</w:t>
            </w:r>
          </w:p>
        </w:tc>
        <w:tc>
          <w:tcPr>
            <w:tcW w:w="1026" w:type="dxa"/>
          </w:tcPr>
          <w:p w14:paraId="4F0E852B" w14:textId="77777777" w:rsidR="003478B8" w:rsidRDefault="003478B8">
            <w:pPr>
              <w:spacing w:before="60" w:line="264" w:lineRule="auto"/>
            </w:pPr>
            <w:r>
              <w:t>BW</w:t>
            </w:r>
          </w:p>
        </w:tc>
        <w:tc>
          <w:tcPr>
            <w:tcW w:w="4819" w:type="dxa"/>
          </w:tcPr>
          <w:p w14:paraId="7B17A4B3" w14:textId="77777777" w:rsidR="003478B8" w:rsidRDefault="003478B8">
            <w:pPr>
              <w:spacing w:before="60" w:line="264" w:lineRule="auto"/>
            </w:pPr>
            <w:r>
              <w:t>QA</w:t>
            </w:r>
          </w:p>
        </w:tc>
      </w:tr>
      <w:tr w:rsidR="00822999" w14:paraId="1DE4BAA1" w14:textId="77777777" w:rsidTr="00064D90">
        <w:tc>
          <w:tcPr>
            <w:tcW w:w="1276" w:type="dxa"/>
          </w:tcPr>
          <w:p w14:paraId="562D037F" w14:textId="77777777" w:rsidR="00822999" w:rsidRDefault="00822999">
            <w:pPr>
              <w:spacing w:before="60" w:line="264" w:lineRule="auto"/>
            </w:pPr>
            <w:r>
              <w:t>3.3</w:t>
            </w:r>
          </w:p>
        </w:tc>
        <w:tc>
          <w:tcPr>
            <w:tcW w:w="1559" w:type="dxa"/>
          </w:tcPr>
          <w:p w14:paraId="17EBF036" w14:textId="77777777" w:rsidR="00822999" w:rsidRDefault="00822999">
            <w:pPr>
              <w:spacing w:before="60" w:line="264" w:lineRule="auto"/>
            </w:pPr>
            <w:r>
              <w:t>24/08/16</w:t>
            </w:r>
          </w:p>
        </w:tc>
        <w:tc>
          <w:tcPr>
            <w:tcW w:w="1101" w:type="dxa"/>
          </w:tcPr>
          <w:p w14:paraId="516B0F9F" w14:textId="77777777" w:rsidR="00822999" w:rsidRDefault="00822999">
            <w:pPr>
              <w:spacing w:before="60" w:line="264" w:lineRule="auto"/>
            </w:pPr>
            <w:r>
              <w:t>TF</w:t>
            </w:r>
          </w:p>
        </w:tc>
        <w:tc>
          <w:tcPr>
            <w:tcW w:w="1026" w:type="dxa"/>
          </w:tcPr>
          <w:p w14:paraId="134335F5" w14:textId="77777777" w:rsidR="00822999" w:rsidRDefault="00822999">
            <w:pPr>
              <w:spacing w:before="60" w:line="264" w:lineRule="auto"/>
            </w:pPr>
            <w:r>
              <w:t>BW</w:t>
            </w:r>
          </w:p>
        </w:tc>
        <w:tc>
          <w:tcPr>
            <w:tcW w:w="4819" w:type="dxa"/>
          </w:tcPr>
          <w:p w14:paraId="1479C0C3" w14:textId="77777777" w:rsidR="00822999" w:rsidRDefault="00822999">
            <w:pPr>
              <w:spacing w:before="60" w:line="264" w:lineRule="auto"/>
            </w:pPr>
            <w:r>
              <w:t>Amends made following QA</w:t>
            </w:r>
          </w:p>
        </w:tc>
      </w:tr>
      <w:tr w:rsidR="00BF26C8" w14:paraId="49BA09A8" w14:textId="77777777" w:rsidTr="00064D90">
        <w:tc>
          <w:tcPr>
            <w:tcW w:w="1276" w:type="dxa"/>
          </w:tcPr>
          <w:p w14:paraId="6AD87865" w14:textId="77777777" w:rsidR="00BF26C8" w:rsidRDefault="00BF26C8">
            <w:pPr>
              <w:spacing w:before="60" w:line="264" w:lineRule="auto"/>
            </w:pPr>
            <w:r>
              <w:t>3.4</w:t>
            </w:r>
          </w:p>
        </w:tc>
        <w:tc>
          <w:tcPr>
            <w:tcW w:w="1559" w:type="dxa"/>
          </w:tcPr>
          <w:p w14:paraId="0D8FA697" w14:textId="77777777" w:rsidR="00BF26C8" w:rsidRDefault="00BF26C8">
            <w:pPr>
              <w:spacing w:before="60" w:line="264" w:lineRule="auto"/>
            </w:pPr>
            <w:r>
              <w:t>24/08/16</w:t>
            </w:r>
          </w:p>
        </w:tc>
        <w:tc>
          <w:tcPr>
            <w:tcW w:w="1101" w:type="dxa"/>
          </w:tcPr>
          <w:p w14:paraId="5AF6B7E9" w14:textId="77777777" w:rsidR="00BF26C8" w:rsidRDefault="00BF26C8">
            <w:pPr>
              <w:spacing w:before="60" w:line="264" w:lineRule="auto"/>
            </w:pPr>
            <w:r>
              <w:t>SP</w:t>
            </w:r>
          </w:p>
        </w:tc>
        <w:tc>
          <w:tcPr>
            <w:tcW w:w="1026" w:type="dxa"/>
          </w:tcPr>
          <w:p w14:paraId="45FA434E" w14:textId="77777777" w:rsidR="00BF26C8" w:rsidRDefault="00BF26C8">
            <w:pPr>
              <w:spacing w:before="60" w:line="264" w:lineRule="auto"/>
            </w:pPr>
            <w:r>
              <w:t>BW</w:t>
            </w:r>
          </w:p>
        </w:tc>
        <w:tc>
          <w:tcPr>
            <w:tcW w:w="4819" w:type="dxa"/>
          </w:tcPr>
          <w:p w14:paraId="2CF4E320" w14:textId="77777777" w:rsidR="00BF26C8" w:rsidRDefault="00BF26C8">
            <w:pPr>
              <w:spacing w:before="60" w:line="264" w:lineRule="auto"/>
            </w:pPr>
            <w:r>
              <w:t>QA</w:t>
            </w:r>
          </w:p>
        </w:tc>
      </w:tr>
      <w:tr w:rsidR="0029478A" w14:paraId="25D50741" w14:textId="77777777" w:rsidTr="00064D90">
        <w:tc>
          <w:tcPr>
            <w:tcW w:w="1276" w:type="dxa"/>
          </w:tcPr>
          <w:p w14:paraId="0111535E" w14:textId="77777777" w:rsidR="0029478A" w:rsidRDefault="0029478A">
            <w:pPr>
              <w:spacing w:before="60" w:line="264" w:lineRule="auto"/>
            </w:pPr>
            <w:r>
              <w:t>3.5</w:t>
            </w:r>
          </w:p>
        </w:tc>
        <w:tc>
          <w:tcPr>
            <w:tcW w:w="1559" w:type="dxa"/>
          </w:tcPr>
          <w:p w14:paraId="10B7EEC1" w14:textId="77777777" w:rsidR="0029478A" w:rsidRDefault="0029478A">
            <w:pPr>
              <w:spacing w:before="60" w:line="264" w:lineRule="auto"/>
            </w:pPr>
            <w:r>
              <w:t>24/08/16</w:t>
            </w:r>
          </w:p>
        </w:tc>
        <w:tc>
          <w:tcPr>
            <w:tcW w:w="1101" w:type="dxa"/>
          </w:tcPr>
          <w:p w14:paraId="7B4F1F07" w14:textId="77777777" w:rsidR="0029478A" w:rsidRDefault="0029478A">
            <w:pPr>
              <w:spacing w:before="60" w:line="264" w:lineRule="auto"/>
            </w:pPr>
            <w:r>
              <w:t>TF</w:t>
            </w:r>
          </w:p>
        </w:tc>
        <w:tc>
          <w:tcPr>
            <w:tcW w:w="1026" w:type="dxa"/>
          </w:tcPr>
          <w:p w14:paraId="25664EBC" w14:textId="77777777" w:rsidR="0029478A" w:rsidRDefault="0029478A">
            <w:pPr>
              <w:spacing w:before="60" w:line="264" w:lineRule="auto"/>
            </w:pPr>
            <w:r>
              <w:t>BW</w:t>
            </w:r>
          </w:p>
        </w:tc>
        <w:tc>
          <w:tcPr>
            <w:tcW w:w="4819" w:type="dxa"/>
          </w:tcPr>
          <w:p w14:paraId="60E755D7" w14:textId="77777777" w:rsidR="0029478A" w:rsidRDefault="0029478A">
            <w:pPr>
              <w:spacing w:before="60" w:line="264" w:lineRule="auto"/>
            </w:pPr>
            <w:r>
              <w:t xml:space="preserve">Amends made following QA and to include </w:t>
            </w:r>
            <w:r w:rsidR="00833345">
              <w:t>'</w:t>
            </w:r>
            <w:r w:rsidRPr="0029478A">
              <w:t xml:space="preserve">Google eLearn </w:t>
            </w:r>
            <w:proofErr w:type="spellStart"/>
            <w:r w:rsidRPr="0029478A">
              <w:t>Script_BW</w:t>
            </w:r>
            <w:proofErr w:type="spellEnd"/>
            <w:r w:rsidRPr="0029478A">
              <w:t xml:space="preserve"> final.docx</w:t>
            </w:r>
            <w:r w:rsidR="00833345">
              <w:t>'</w:t>
            </w:r>
            <w:r>
              <w:t xml:space="preserve"> feedback</w:t>
            </w:r>
          </w:p>
        </w:tc>
      </w:tr>
      <w:tr w:rsidR="0001711B" w14:paraId="2BFB35A1" w14:textId="77777777" w:rsidTr="00064D90">
        <w:tc>
          <w:tcPr>
            <w:tcW w:w="1276" w:type="dxa"/>
          </w:tcPr>
          <w:p w14:paraId="7883FC89" w14:textId="77777777" w:rsidR="0001711B" w:rsidRDefault="0001711B">
            <w:pPr>
              <w:spacing w:before="60" w:line="264" w:lineRule="auto"/>
            </w:pPr>
            <w:r>
              <w:t>3.6</w:t>
            </w:r>
          </w:p>
        </w:tc>
        <w:tc>
          <w:tcPr>
            <w:tcW w:w="1559" w:type="dxa"/>
          </w:tcPr>
          <w:p w14:paraId="7A7C0F40" w14:textId="77777777" w:rsidR="0001711B" w:rsidRDefault="0001711B">
            <w:pPr>
              <w:spacing w:before="60" w:line="264" w:lineRule="auto"/>
            </w:pPr>
            <w:r>
              <w:t>26/08/</w:t>
            </w:r>
            <w:r w:rsidR="008F01BB">
              <w:t>16</w:t>
            </w:r>
          </w:p>
        </w:tc>
        <w:tc>
          <w:tcPr>
            <w:tcW w:w="1101" w:type="dxa"/>
          </w:tcPr>
          <w:p w14:paraId="0461F148" w14:textId="77777777" w:rsidR="0001711B" w:rsidRDefault="0001711B">
            <w:pPr>
              <w:spacing w:before="60" w:line="264" w:lineRule="auto"/>
            </w:pPr>
            <w:r>
              <w:t>DJ</w:t>
            </w:r>
          </w:p>
        </w:tc>
        <w:tc>
          <w:tcPr>
            <w:tcW w:w="1026" w:type="dxa"/>
          </w:tcPr>
          <w:p w14:paraId="3C720157" w14:textId="77777777" w:rsidR="0001711B" w:rsidRDefault="0001711B">
            <w:pPr>
              <w:spacing w:before="60" w:line="264" w:lineRule="auto"/>
            </w:pPr>
            <w:r>
              <w:t>BW</w:t>
            </w:r>
          </w:p>
        </w:tc>
        <w:tc>
          <w:tcPr>
            <w:tcW w:w="4819" w:type="dxa"/>
          </w:tcPr>
          <w:p w14:paraId="7CAA4A8E" w14:textId="77777777" w:rsidR="0001711B" w:rsidRDefault="0001711B">
            <w:pPr>
              <w:spacing w:before="60" w:line="264" w:lineRule="auto"/>
            </w:pPr>
            <w:r>
              <w:t>Updates</w:t>
            </w:r>
          </w:p>
        </w:tc>
      </w:tr>
      <w:tr w:rsidR="0001711B" w14:paraId="64BB822C" w14:textId="77777777" w:rsidTr="00064D90">
        <w:tc>
          <w:tcPr>
            <w:tcW w:w="1276" w:type="dxa"/>
          </w:tcPr>
          <w:p w14:paraId="5F4527B2" w14:textId="77777777" w:rsidR="0001711B" w:rsidRDefault="008372EC">
            <w:pPr>
              <w:spacing w:before="60" w:line="264" w:lineRule="auto"/>
            </w:pPr>
            <w:r>
              <w:t>4.0</w:t>
            </w:r>
          </w:p>
        </w:tc>
        <w:tc>
          <w:tcPr>
            <w:tcW w:w="1559" w:type="dxa"/>
          </w:tcPr>
          <w:p w14:paraId="7B10B911" w14:textId="77777777" w:rsidR="0001711B" w:rsidRDefault="008372EC">
            <w:pPr>
              <w:spacing w:before="60" w:line="264" w:lineRule="auto"/>
            </w:pPr>
            <w:r>
              <w:t>26/08/</w:t>
            </w:r>
            <w:r w:rsidR="008F01BB">
              <w:t>16</w:t>
            </w:r>
          </w:p>
        </w:tc>
        <w:tc>
          <w:tcPr>
            <w:tcW w:w="1101" w:type="dxa"/>
          </w:tcPr>
          <w:p w14:paraId="4B98C679" w14:textId="77777777" w:rsidR="0001711B" w:rsidRDefault="008372EC">
            <w:pPr>
              <w:spacing w:before="60" w:line="264" w:lineRule="auto"/>
            </w:pPr>
            <w:r>
              <w:t>DJ</w:t>
            </w:r>
          </w:p>
        </w:tc>
        <w:tc>
          <w:tcPr>
            <w:tcW w:w="1026" w:type="dxa"/>
          </w:tcPr>
          <w:p w14:paraId="3F02EF31" w14:textId="77777777" w:rsidR="0001711B" w:rsidRDefault="008372EC">
            <w:pPr>
              <w:spacing w:before="60" w:line="264" w:lineRule="auto"/>
            </w:pPr>
            <w:r>
              <w:t>BW</w:t>
            </w:r>
          </w:p>
        </w:tc>
        <w:tc>
          <w:tcPr>
            <w:tcW w:w="4819" w:type="dxa"/>
          </w:tcPr>
          <w:p w14:paraId="6E9EFF78" w14:textId="77777777" w:rsidR="0001711B" w:rsidRDefault="008372EC" w:rsidP="008372EC">
            <w:pPr>
              <w:spacing w:before="60" w:line="264" w:lineRule="auto"/>
            </w:pPr>
            <w:r>
              <w:t>RELEASE with Alpha</w:t>
            </w:r>
          </w:p>
        </w:tc>
      </w:tr>
      <w:tr w:rsidR="008372EC" w14:paraId="2296D213" w14:textId="77777777" w:rsidTr="00064D90">
        <w:tc>
          <w:tcPr>
            <w:tcW w:w="1276" w:type="dxa"/>
          </w:tcPr>
          <w:p w14:paraId="087DBB43" w14:textId="77777777" w:rsidR="008372EC" w:rsidRDefault="001E6E60">
            <w:pPr>
              <w:spacing w:before="60" w:line="264" w:lineRule="auto"/>
            </w:pPr>
            <w:r>
              <w:t>4.1</w:t>
            </w:r>
          </w:p>
        </w:tc>
        <w:tc>
          <w:tcPr>
            <w:tcW w:w="1559" w:type="dxa"/>
          </w:tcPr>
          <w:p w14:paraId="5A85B4AF" w14:textId="77777777" w:rsidR="008372EC" w:rsidRDefault="001E6E60">
            <w:pPr>
              <w:spacing w:before="60" w:line="264" w:lineRule="auto"/>
            </w:pPr>
            <w:r>
              <w:t>30/08/</w:t>
            </w:r>
            <w:r w:rsidR="008F01BB">
              <w:t>1</w:t>
            </w:r>
            <w:r>
              <w:t>6</w:t>
            </w:r>
          </w:p>
        </w:tc>
        <w:tc>
          <w:tcPr>
            <w:tcW w:w="1101" w:type="dxa"/>
          </w:tcPr>
          <w:p w14:paraId="56717204" w14:textId="77777777" w:rsidR="008372EC" w:rsidRDefault="001E6E60">
            <w:pPr>
              <w:spacing w:before="60" w:line="264" w:lineRule="auto"/>
            </w:pPr>
            <w:r>
              <w:t>DJ</w:t>
            </w:r>
          </w:p>
        </w:tc>
        <w:tc>
          <w:tcPr>
            <w:tcW w:w="1026" w:type="dxa"/>
          </w:tcPr>
          <w:p w14:paraId="592FF87D" w14:textId="77777777" w:rsidR="008372EC" w:rsidRDefault="001E6E60">
            <w:pPr>
              <w:spacing w:before="60" w:line="264" w:lineRule="auto"/>
            </w:pPr>
            <w:r>
              <w:t>BW</w:t>
            </w:r>
          </w:p>
        </w:tc>
        <w:tc>
          <w:tcPr>
            <w:tcW w:w="4819" w:type="dxa"/>
          </w:tcPr>
          <w:p w14:paraId="205CC8FA" w14:textId="77777777" w:rsidR="008372EC" w:rsidRDefault="001E6E60" w:rsidP="008372EC">
            <w:pPr>
              <w:spacing w:before="60" w:line="264" w:lineRule="auto"/>
            </w:pPr>
            <w:r>
              <w:t xml:space="preserve">Updates </w:t>
            </w:r>
          </w:p>
        </w:tc>
      </w:tr>
      <w:tr w:rsidR="001E6E60" w14:paraId="65EF7B18" w14:textId="77777777" w:rsidTr="00064D90">
        <w:tc>
          <w:tcPr>
            <w:tcW w:w="1276" w:type="dxa"/>
          </w:tcPr>
          <w:p w14:paraId="0F05DFAC" w14:textId="77777777" w:rsidR="001E6E60" w:rsidRDefault="008F01BB">
            <w:pPr>
              <w:spacing w:before="60" w:line="264" w:lineRule="auto"/>
            </w:pPr>
            <w:r>
              <w:t>4.2</w:t>
            </w:r>
          </w:p>
        </w:tc>
        <w:tc>
          <w:tcPr>
            <w:tcW w:w="1559" w:type="dxa"/>
          </w:tcPr>
          <w:p w14:paraId="6F6288DF" w14:textId="77777777" w:rsidR="001E6E60" w:rsidRDefault="008F01BB">
            <w:pPr>
              <w:spacing w:before="60" w:line="264" w:lineRule="auto"/>
            </w:pPr>
            <w:r>
              <w:t>30/08/16</w:t>
            </w:r>
          </w:p>
        </w:tc>
        <w:tc>
          <w:tcPr>
            <w:tcW w:w="1101" w:type="dxa"/>
          </w:tcPr>
          <w:p w14:paraId="3229C67A" w14:textId="77777777" w:rsidR="001E6E60" w:rsidRDefault="008F01BB">
            <w:pPr>
              <w:spacing w:before="60" w:line="264" w:lineRule="auto"/>
            </w:pPr>
            <w:r>
              <w:t>TF</w:t>
            </w:r>
          </w:p>
        </w:tc>
        <w:tc>
          <w:tcPr>
            <w:tcW w:w="1026" w:type="dxa"/>
          </w:tcPr>
          <w:p w14:paraId="07B00CB7" w14:textId="77777777" w:rsidR="001E6E60" w:rsidRDefault="008F01BB">
            <w:pPr>
              <w:spacing w:before="60" w:line="264" w:lineRule="auto"/>
            </w:pPr>
            <w:r>
              <w:t>BW</w:t>
            </w:r>
          </w:p>
        </w:tc>
        <w:tc>
          <w:tcPr>
            <w:tcW w:w="4819" w:type="dxa"/>
          </w:tcPr>
          <w:p w14:paraId="07E48C85" w14:textId="77777777" w:rsidR="001E6E60" w:rsidRDefault="008F01BB" w:rsidP="008372EC">
            <w:pPr>
              <w:spacing w:before="60" w:line="264" w:lineRule="auto"/>
            </w:pPr>
            <w:r>
              <w:t>Updated script comparison</w:t>
            </w:r>
          </w:p>
        </w:tc>
      </w:tr>
      <w:tr w:rsidR="00AA3C7F" w14:paraId="05F73BAA" w14:textId="77777777" w:rsidTr="00064D90">
        <w:tc>
          <w:tcPr>
            <w:tcW w:w="1276" w:type="dxa"/>
          </w:tcPr>
          <w:p w14:paraId="2F522B13" w14:textId="77777777" w:rsidR="00AA3C7F" w:rsidRDefault="00AA3C7F" w:rsidP="00AA3C7F">
            <w:pPr>
              <w:spacing w:before="60" w:line="264" w:lineRule="auto"/>
            </w:pPr>
            <w:r>
              <w:t>5.0</w:t>
            </w:r>
          </w:p>
        </w:tc>
        <w:tc>
          <w:tcPr>
            <w:tcW w:w="1559" w:type="dxa"/>
          </w:tcPr>
          <w:p w14:paraId="7E4B4C31" w14:textId="77777777" w:rsidR="00AA3C7F" w:rsidRDefault="00AA3C7F">
            <w:pPr>
              <w:spacing w:before="60" w:line="264" w:lineRule="auto"/>
            </w:pPr>
            <w:r>
              <w:t>30/08/16</w:t>
            </w:r>
          </w:p>
        </w:tc>
        <w:tc>
          <w:tcPr>
            <w:tcW w:w="1101" w:type="dxa"/>
          </w:tcPr>
          <w:p w14:paraId="29B70144" w14:textId="77777777" w:rsidR="00AA3C7F" w:rsidRDefault="00AA3C7F">
            <w:pPr>
              <w:spacing w:before="60" w:line="264" w:lineRule="auto"/>
            </w:pPr>
            <w:r>
              <w:t>DJ</w:t>
            </w:r>
          </w:p>
        </w:tc>
        <w:tc>
          <w:tcPr>
            <w:tcW w:w="1026" w:type="dxa"/>
          </w:tcPr>
          <w:p w14:paraId="6CB86524" w14:textId="77777777" w:rsidR="00AA3C7F" w:rsidRDefault="00AA3C7F">
            <w:pPr>
              <w:spacing w:before="60" w:line="264" w:lineRule="auto"/>
            </w:pPr>
            <w:r>
              <w:t>BW</w:t>
            </w:r>
          </w:p>
        </w:tc>
        <w:tc>
          <w:tcPr>
            <w:tcW w:w="4819" w:type="dxa"/>
          </w:tcPr>
          <w:p w14:paraId="790D154E" w14:textId="77777777" w:rsidR="00AA3C7F" w:rsidRDefault="00AA3C7F" w:rsidP="008372EC">
            <w:pPr>
              <w:spacing w:before="60" w:line="264" w:lineRule="auto"/>
            </w:pPr>
            <w:r>
              <w:t>Release</w:t>
            </w:r>
          </w:p>
        </w:tc>
      </w:tr>
      <w:tr w:rsidR="00AA3C7F" w14:paraId="733FD4EE" w14:textId="77777777" w:rsidTr="00064D90">
        <w:tc>
          <w:tcPr>
            <w:tcW w:w="1276" w:type="dxa"/>
          </w:tcPr>
          <w:p w14:paraId="78B892A4" w14:textId="77777777" w:rsidR="00AA3C7F" w:rsidRDefault="00804C5F">
            <w:pPr>
              <w:spacing w:before="60" w:line="264" w:lineRule="auto"/>
            </w:pPr>
            <w:r>
              <w:t>5.1</w:t>
            </w:r>
          </w:p>
        </w:tc>
        <w:tc>
          <w:tcPr>
            <w:tcW w:w="1559" w:type="dxa"/>
          </w:tcPr>
          <w:p w14:paraId="5BDE8C05" w14:textId="77777777" w:rsidR="00AA3C7F" w:rsidRDefault="00804C5F">
            <w:pPr>
              <w:spacing w:before="60" w:line="264" w:lineRule="auto"/>
            </w:pPr>
            <w:r>
              <w:t>05/09/16</w:t>
            </w:r>
          </w:p>
        </w:tc>
        <w:tc>
          <w:tcPr>
            <w:tcW w:w="1101" w:type="dxa"/>
          </w:tcPr>
          <w:p w14:paraId="03AE9222" w14:textId="77777777" w:rsidR="00AA3C7F" w:rsidRDefault="00804C5F">
            <w:pPr>
              <w:spacing w:before="60" w:line="264" w:lineRule="auto"/>
            </w:pPr>
            <w:r>
              <w:t>AV</w:t>
            </w:r>
          </w:p>
        </w:tc>
        <w:tc>
          <w:tcPr>
            <w:tcW w:w="1026" w:type="dxa"/>
          </w:tcPr>
          <w:p w14:paraId="5B28CE8F" w14:textId="77777777" w:rsidR="00AA3C7F" w:rsidRDefault="00804C5F">
            <w:pPr>
              <w:spacing w:before="60" w:line="264" w:lineRule="auto"/>
            </w:pPr>
            <w:r>
              <w:t>PWC</w:t>
            </w:r>
          </w:p>
        </w:tc>
        <w:tc>
          <w:tcPr>
            <w:tcW w:w="4819" w:type="dxa"/>
          </w:tcPr>
          <w:p w14:paraId="4789243B" w14:textId="77777777" w:rsidR="00AA3C7F" w:rsidRDefault="00804C5F" w:rsidP="008372EC">
            <w:pPr>
              <w:spacing w:before="60" w:line="264" w:lineRule="auto"/>
            </w:pPr>
            <w:r>
              <w:t>Client fbk</w:t>
            </w:r>
          </w:p>
        </w:tc>
      </w:tr>
      <w:tr w:rsidR="001B09AD" w14:paraId="76DB7DB1" w14:textId="77777777" w:rsidTr="00064D90">
        <w:tc>
          <w:tcPr>
            <w:tcW w:w="1276" w:type="dxa"/>
          </w:tcPr>
          <w:p w14:paraId="72D8A512" w14:textId="77777777" w:rsidR="001B09AD" w:rsidRDefault="001B09AD">
            <w:pPr>
              <w:spacing w:before="60" w:line="264" w:lineRule="auto"/>
            </w:pPr>
            <w:r>
              <w:t>5.2</w:t>
            </w:r>
          </w:p>
        </w:tc>
        <w:tc>
          <w:tcPr>
            <w:tcW w:w="1559" w:type="dxa"/>
          </w:tcPr>
          <w:p w14:paraId="7C41920E" w14:textId="77777777" w:rsidR="001B09AD" w:rsidRDefault="001B09AD">
            <w:pPr>
              <w:spacing w:before="60" w:line="264" w:lineRule="auto"/>
            </w:pPr>
            <w:r>
              <w:t>05/09/16</w:t>
            </w:r>
          </w:p>
        </w:tc>
        <w:tc>
          <w:tcPr>
            <w:tcW w:w="1101" w:type="dxa"/>
          </w:tcPr>
          <w:p w14:paraId="7A8D204A" w14:textId="77777777" w:rsidR="001B09AD" w:rsidRDefault="001B09AD">
            <w:pPr>
              <w:spacing w:before="60" w:line="264" w:lineRule="auto"/>
            </w:pPr>
            <w:r>
              <w:t>TF</w:t>
            </w:r>
          </w:p>
        </w:tc>
        <w:tc>
          <w:tcPr>
            <w:tcW w:w="1026" w:type="dxa"/>
          </w:tcPr>
          <w:p w14:paraId="131CA4CE" w14:textId="77777777" w:rsidR="001B09AD" w:rsidRDefault="001B09AD">
            <w:pPr>
              <w:spacing w:before="60" w:line="264" w:lineRule="auto"/>
            </w:pPr>
            <w:r>
              <w:t>BW</w:t>
            </w:r>
          </w:p>
        </w:tc>
        <w:tc>
          <w:tcPr>
            <w:tcW w:w="4819" w:type="dxa"/>
          </w:tcPr>
          <w:p w14:paraId="4CEB384B" w14:textId="77777777" w:rsidR="001B09AD" w:rsidRDefault="001B09AD" w:rsidP="008372EC">
            <w:pPr>
              <w:spacing w:before="60" w:line="264" w:lineRule="auto"/>
            </w:pPr>
            <w:r>
              <w:t>Updates</w:t>
            </w:r>
          </w:p>
        </w:tc>
      </w:tr>
      <w:tr w:rsidR="001B09AD" w14:paraId="175FF709" w14:textId="77777777" w:rsidTr="00064D90">
        <w:tc>
          <w:tcPr>
            <w:tcW w:w="1276" w:type="dxa"/>
          </w:tcPr>
          <w:p w14:paraId="5D71F772" w14:textId="77777777" w:rsidR="001B09AD" w:rsidRDefault="00FF1755">
            <w:pPr>
              <w:spacing w:before="60" w:line="264" w:lineRule="auto"/>
            </w:pPr>
            <w:r>
              <w:t>5.3</w:t>
            </w:r>
          </w:p>
        </w:tc>
        <w:tc>
          <w:tcPr>
            <w:tcW w:w="1559" w:type="dxa"/>
          </w:tcPr>
          <w:p w14:paraId="782EABE6" w14:textId="77777777" w:rsidR="001B09AD" w:rsidRDefault="00FF1755">
            <w:pPr>
              <w:spacing w:before="60" w:line="264" w:lineRule="auto"/>
            </w:pPr>
            <w:r>
              <w:t>05/09/16</w:t>
            </w:r>
          </w:p>
        </w:tc>
        <w:tc>
          <w:tcPr>
            <w:tcW w:w="1101" w:type="dxa"/>
          </w:tcPr>
          <w:p w14:paraId="31858E71" w14:textId="77777777" w:rsidR="001B09AD" w:rsidRDefault="00FF1755">
            <w:pPr>
              <w:spacing w:before="60" w:line="264" w:lineRule="auto"/>
            </w:pPr>
            <w:r>
              <w:t>SH/SP</w:t>
            </w:r>
          </w:p>
        </w:tc>
        <w:tc>
          <w:tcPr>
            <w:tcW w:w="1026" w:type="dxa"/>
          </w:tcPr>
          <w:p w14:paraId="6BB65080" w14:textId="77777777" w:rsidR="001B09AD" w:rsidRDefault="00FF1755">
            <w:pPr>
              <w:spacing w:before="60" w:line="264" w:lineRule="auto"/>
            </w:pPr>
            <w:r>
              <w:t>BW</w:t>
            </w:r>
          </w:p>
        </w:tc>
        <w:tc>
          <w:tcPr>
            <w:tcW w:w="4819" w:type="dxa"/>
          </w:tcPr>
          <w:p w14:paraId="4C3B3B55" w14:textId="77777777" w:rsidR="001B09AD" w:rsidRDefault="00FF1755" w:rsidP="008372EC">
            <w:pPr>
              <w:spacing w:before="60" w:line="264" w:lineRule="auto"/>
            </w:pPr>
            <w:r>
              <w:t>QA</w:t>
            </w:r>
          </w:p>
        </w:tc>
      </w:tr>
      <w:tr w:rsidR="001679F5" w14:paraId="5900713D" w14:textId="77777777" w:rsidTr="00064D90">
        <w:tc>
          <w:tcPr>
            <w:tcW w:w="1276" w:type="dxa"/>
          </w:tcPr>
          <w:p w14:paraId="5794CEDD" w14:textId="77777777" w:rsidR="001679F5" w:rsidRDefault="001679F5">
            <w:pPr>
              <w:spacing w:before="60" w:line="264" w:lineRule="auto"/>
            </w:pPr>
            <w:r>
              <w:t>5.4</w:t>
            </w:r>
          </w:p>
        </w:tc>
        <w:tc>
          <w:tcPr>
            <w:tcW w:w="1559" w:type="dxa"/>
          </w:tcPr>
          <w:p w14:paraId="02D0CFC7" w14:textId="77777777" w:rsidR="001679F5" w:rsidRDefault="001679F5">
            <w:pPr>
              <w:spacing w:before="60" w:line="264" w:lineRule="auto"/>
            </w:pPr>
            <w:r>
              <w:t>07/09/16</w:t>
            </w:r>
          </w:p>
        </w:tc>
        <w:tc>
          <w:tcPr>
            <w:tcW w:w="1101" w:type="dxa"/>
          </w:tcPr>
          <w:p w14:paraId="1FBFB074" w14:textId="77777777" w:rsidR="001679F5" w:rsidRDefault="001679F5">
            <w:pPr>
              <w:spacing w:before="60" w:line="264" w:lineRule="auto"/>
            </w:pPr>
            <w:r>
              <w:t>AB</w:t>
            </w:r>
          </w:p>
        </w:tc>
        <w:tc>
          <w:tcPr>
            <w:tcW w:w="1026" w:type="dxa"/>
          </w:tcPr>
          <w:p w14:paraId="17E11D99" w14:textId="77777777" w:rsidR="001679F5" w:rsidRDefault="001679F5">
            <w:pPr>
              <w:spacing w:before="60" w:line="264" w:lineRule="auto"/>
            </w:pPr>
            <w:r>
              <w:t>BW</w:t>
            </w:r>
          </w:p>
        </w:tc>
        <w:tc>
          <w:tcPr>
            <w:tcW w:w="4819" w:type="dxa"/>
          </w:tcPr>
          <w:p w14:paraId="32393DB1" w14:textId="77777777" w:rsidR="001679F5" w:rsidRDefault="001679F5" w:rsidP="008372EC">
            <w:pPr>
              <w:spacing w:before="60" w:line="264" w:lineRule="auto"/>
            </w:pPr>
            <w:r>
              <w:t>New videos in course</w:t>
            </w:r>
          </w:p>
        </w:tc>
      </w:tr>
      <w:tr w:rsidR="006F538E" w14:paraId="453B84C3" w14:textId="77777777" w:rsidTr="00064D90">
        <w:tc>
          <w:tcPr>
            <w:tcW w:w="1276" w:type="dxa"/>
          </w:tcPr>
          <w:p w14:paraId="01050502" w14:textId="77777777" w:rsidR="006F538E" w:rsidRDefault="006F538E">
            <w:pPr>
              <w:spacing w:before="60" w:line="264" w:lineRule="auto"/>
            </w:pPr>
            <w:r>
              <w:t>5.5</w:t>
            </w:r>
          </w:p>
        </w:tc>
        <w:tc>
          <w:tcPr>
            <w:tcW w:w="1559" w:type="dxa"/>
          </w:tcPr>
          <w:p w14:paraId="389DDB05" w14:textId="77777777" w:rsidR="006F538E" w:rsidRDefault="006F538E">
            <w:pPr>
              <w:spacing w:before="60" w:line="264" w:lineRule="auto"/>
            </w:pPr>
            <w:r>
              <w:t>08/09/16</w:t>
            </w:r>
          </w:p>
        </w:tc>
        <w:tc>
          <w:tcPr>
            <w:tcW w:w="1101" w:type="dxa"/>
          </w:tcPr>
          <w:p w14:paraId="1AE818A0" w14:textId="77777777" w:rsidR="006F538E" w:rsidRDefault="006F538E">
            <w:pPr>
              <w:spacing w:before="60" w:line="264" w:lineRule="auto"/>
            </w:pPr>
            <w:r>
              <w:t>ABP</w:t>
            </w:r>
          </w:p>
        </w:tc>
        <w:tc>
          <w:tcPr>
            <w:tcW w:w="1026" w:type="dxa"/>
          </w:tcPr>
          <w:p w14:paraId="55056DD8" w14:textId="77777777" w:rsidR="006F538E" w:rsidRDefault="006F538E">
            <w:pPr>
              <w:spacing w:before="60" w:line="264" w:lineRule="auto"/>
            </w:pPr>
            <w:r>
              <w:t>BW</w:t>
            </w:r>
          </w:p>
        </w:tc>
        <w:tc>
          <w:tcPr>
            <w:tcW w:w="4819" w:type="dxa"/>
          </w:tcPr>
          <w:p w14:paraId="4C53C864" w14:textId="77777777" w:rsidR="006F538E" w:rsidRDefault="006F538E" w:rsidP="008372EC">
            <w:pPr>
              <w:spacing w:before="60" w:line="264" w:lineRule="auto"/>
            </w:pPr>
            <w:r>
              <w:t>Added resources text</w:t>
            </w:r>
          </w:p>
        </w:tc>
      </w:tr>
      <w:tr w:rsidR="006C78FA" w14:paraId="649E5809" w14:textId="77777777" w:rsidTr="00064D90">
        <w:tc>
          <w:tcPr>
            <w:tcW w:w="1276" w:type="dxa"/>
          </w:tcPr>
          <w:p w14:paraId="1760FDEA" w14:textId="77777777" w:rsidR="006C78FA" w:rsidRDefault="006C78FA">
            <w:pPr>
              <w:spacing w:before="60" w:line="264" w:lineRule="auto"/>
            </w:pPr>
            <w:r>
              <w:t>6.0</w:t>
            </w:r>
          </w:p>
        </w:tc>
        <w:tc>
          <w:tcPr>
            <w:tcW w:w="1559" w:type="dxa"/>
          </w:tcPr>
          <w:p w14:paraId="7EF9C203" w14:textId="77777777" w:rsidR="006C78FA" w:rsidRDefault="006C78FA">
            <w:pPr>
              <w:spacing w:before="60" w:line="264" w:lineRule="auto"/>
            </w:pPr>
            <w:r>
              <w:t>09/09/16</w:t>
            </w:r>
          </w:p>
        </w:tc>
        <w:tc>
          <w:tcPr>
            <w:tcW w:w="1101" w:type="dxa"/>
          </w:tcPr>
          <w:p w14:paraId="4E94DC48" w14:textId="77777777" w:rsidR="006C78FA" w:rsidRDefault="006C78FA">
            <w:pPr>
              <w:spacing w:before="60" w:line="264" w:lineRule="auto"/>
            </w:pPr>
            <w:r>
              <w:t>DJ</w:t>
            </w:r>
          </w:p>
        </w:tc>
        <w:tc>
          <w:tcPr>
            <w:tcW w:w="1026" w:type="dxa"/>
          </w:tcPr>
          <w:p w14:paraId="3FD3A546" w14:textId="77777777" w:rsidR="006C78FA" w:rsidRDefault="006C78FA">
            <w:pPr>
              <w:spacing w:before="60" w:line="264" w:lineRule="auto"/>
            </w:pPr>
            <w:r>
              <w:t>BW</w:t>
            </w:r>
          </w:p>
        </w:tc>
        <w:tc>
          <w:tcPr>
            <w:tcW w:w="4819" w:type="dxa"/>
          </w:tcPr>
          <w:p w14:paraId="35785695" w14:textId="77777777" w:rsidR="006C78FA" w:rsidRDefault="006C78FA" w:rsidP="008372EC">
            <w:pPr>
              <w:spacing w:before="60" w:line="264" w:lineRule="auto"/>
            </w:pPr>
            <w:r>
              <w:t xml:space="preserve">Release </w:t>
            </w:r>
          </w:p>
        </w:tc>
      </w:tr>
      <w:tr w:rsidR="006C78FA" w14:paraId="0B4D6A62" w14:textId="77777777" w:rsidTr="00064D90">
        <w:tc>
          <w:tcPr>
            <w:tcW w:w="1276" w:type="dxa"/>
          </w:tcPr>
          <w:p w14:paraId="29A43D2B" w14:textId="77777777" w:rsidR="006C78FA" w:rsidRDefault="0080418C">
            <w:pPr>
              <w:spacing w:before="60" w:line="264" w:lineRule="auto"/>
            </w:pPr>
            <w:r>
              <w:t>6.1</w:t>
            </w:r>
          </w:p>
        </w:tc>
        <w:tc>
          <w:tcPr>
            <w:tcW w:w="1559" w:type="dxa"/>
          </w:tcPr>
          <w:p w14:paraId="1CCB63AE" w14:textId="77777777" w:rsidR="006C78FA" w:rsidRDefault="0080418C">
            <w:pPr>
              <w:spacing w:before="60" w:line="264" w:lineRule="auto"/>
            </w:pPr>
            <w:r>
              <w:t>15/09/16</w:t>
            </w:r>
          </w:p>
        </w:tc>
        <w:tc>
          <w:tcPr>
            <w:tcW w:w="1101" w:type="dxa"/>
          </w:tcPr>
          <w:p w14:paraId="41BBC182" w14:textId="77777777" w:rsidR="006C78FA" w:rsidRDefault="0080418C">
            <w:pPr>
              <w:spacing w:before="60" w:line="264" w:lineRule="auto"/>
            </w:pPr>
            <w:r>
              <w:t>AB</w:t>
            </w:r>
          </w:p>
        </w:tc>
        <w:tc>
          <w:tcPr>
            <w:tcW w:w="1026" w:type="dxa"/>
          </w:tcPr>
          <w:p w14:paraId="5AFB7403" w14:textId="77777777" w:rsidR="006C78FA" w:rsidRDefault="0080418C">
            <w:pPr>
              <w:spacing w:before="60" w:line="264" w:lineRule="auto"/>
            </w:pPr>
            <w:r>
              <w:t>BW</w:t>
            </w:r>
          </w:p>
        </w:tc>
        <w:tc>
          <w:tcPr>
            <w:tcW w:w="4819" w:type="dxa"/>
          </w:tcPr>
          <w:p w14:paraId="7B9E847B" w14:textId="77777777" w:rsidR="006C78FA" w:rsidRDefault="0080418C" w:rsidP="008372EC">
            <w:pPr>
              <w:spacing w:before="60" w:line="264" w:lineRule="auto"/>
            </w:pPr>
            <w:r>
              <w:t>Client amends</w:t>
            </w:r>
          </w:p>
        </w:tc>
      </w:tr>
      <w:tr w:rsidR="00A5771C" w14:paraId="472A72C4" w14:textId="77777777" w:rsidTr="00064D90">
        <w:tc>
          <w:tcPr>
            <w:tcW w:w="1276" w:type="dxa"/>
          </w:tcPr>
          <w:p w14:paraId="33F6E348" w14:textId="77777777" w:rsidR="00A5771C" w:rsidRDefault="00A5771C">
            <w:pPr>
              <w:spacing w:before="60" w:line="264" w:lineRule="auto"/>
            </w:pPr>
            <w:r>
              <w:t>7.0</w:t>
            </w:r>
          </w:p>
        </w:tc>
        <w:tc>
          <w:tcPr>
            <w:tcW w:w="1559" w:type="dxa"/>
          </w:tcPr>
          <w:p w14:paraId="217A050B" w14:textId="77777777" w:rsidR="00A5771C" w:rsidRDefault="00A5771C">
            <w:pPr>
              <w:spacing w:before="60" w:line="264" w:lineRule="auto"/>
            </w:pPr>
            <w:r>
              <w:t>19/09/16</w:t>
            </w:r>
          </w:p>
        </w:tc>
        <w:tc>
          <w:tcPr>
            <w:tcW w:w="1101" w:type="dxa"/>
          </w:tcPr>
          <w:p w14:paraId="61204033" w14:textId="77777777" w:rsidR="00A5771C" w:rsidRDefault="00A5771C">
            <w:pPr>
              <w:spacing w:before="60" w:line="264" w:lineRule="auto"/>
            </w:pPr>
            <w:r>
              <w:t>LL</w:t>
            </w:r>
          </w:p>
        </w:tc>
        <w:tc>
          <w:tcPr>
            <w:tcW w:w="1026" w:type="dxa"/>
          </w:tcPr>
          <w:p w14:paraId="2D4BD020" w14:textId="77777777" w:rsidR="00A5771C" w:rsidRDefault="00A5771C">
            <w:pPr>
              <w:spacing w:before="60" w:line="264" w:lineRule="auto"/>
            </w:pPr>
            <w:r>
              <w:t>BW</w:t>
            </w:r>
          </w:p>
        </w:tc>
        <w:tc>
          <w:tcPr>
            <w:tcW w:w="4819" w:type="dxa"/>
          </w:tcPr>
          <w:p w14:paraId="507C2F2B" w14:textId="77777777" w:rsidR="00A5771C" w:rsidRDefault="00A5771C" w:rsidP="008372EC">
            <w:pPr>
              <w:spacing w:before="60" w:line="264" w:lineRule="auto"/>
            </w:pPr>
            <w:r>
              <w:t>Released with GOLD version</w:t>
            </w:r>
          </w:p>
        </w:tc>
      </w:tr>
      <w:tr w:rsidR="00007B29" w14:paraId="756E03EC" w14:textId="77777777" w:rsidTr="00064D90">
        <w:tc>
          <w:tcPr>
            <w:tcW w:w="1276" w:type="dxa"/>
          </w:tcPr>
          <w:p w14:paraId="4281A37E" w14:textId="77777777" w:rsidR="00007B29" w:rsidRDefault="00007B29">
            <w:pPr>
              <w:spacing w:before="60" w:line="264" w:lineRule="auto"/>
            </w:pPr>
            <w:r>
              <w:t>8.0</w:t>
            </w:r>
          </w:p>
        </w:tc>
        <w:tc>
          <w:tcPr>
            <w:tcW w:w="1559" w:type="dxa"/>
          </w:tcPr>
          <w:p w14:paraId="0269EDE5" w14:textId="77777777" w:rsidR="00007B29" w:rsidRDefault="00007B29">
            <w:pPr>
              <w:spacing w:before="60" w:line="264" w:lineRule="auto"/>
            </w:pPr>
            <w:r>
              <w:t>03/10/16</w:t>
            </w:r>
          </w:p>
        </w:tc>
        <w:tc>
          <w:tcPr>
            <w:tcW w:w="1101" w:type="dxa"/>
          </w:tcPr>
          <w:p w14:paraId="34D82ADB" w14:textId="77777777" w:rsidR="00007B29" w:rsidRDefault="00007B29">
            <w:pPr>
              <w:spacing w:before="60" w:line="264" w:lineRule="auto"/>
            </w:pPr>
            <w:r>
              <w:t>NW</w:t>
            </w:r>
          </w:p>
        </w:tc>
        <w:tc>
          <w:tcPr>
            <w:tcW w:w="1026" w:type="dxa"/>
          </w:tcPr>
          <w:p w14:paraId="63F0E408" w14:textId="77777777" w:rsidR="00007B29" w:rsidRDefault="00007B29">
            <w:pPr>
              <w:spacing w:before="60" w:line="264" w:lineRule="auto"/>
            </w:pPr>
            <w:r>
              <w:t>BW</w:t>
            </w:r>
          </w:p>
        </w:tc>
        <w:tc>
          <w:tcPr>
            <w:tcW w:w="4819" w:type="dxa"/>
          </w:tcPr>
          <w:p w14:paraId="2B68FAE6" w14:textId="77777777" w:rsidR="00007B29" w:rsidRDefault="00007B29" w:rsidP="008372EC">
            <w:pPr>
              <w:spacing w:before="60" w:line="264" w:lineRule="auto"/>
            </w:pPr>
            <w:r>
              <w:t xml:space="preserve">Updates </w:t>
            </w:r>
          </w:p>
        </w:tc>
      </w:tr>
      <w:tr w:rsidR="00C051FA" w14:paraId="1F05FAFA" w14:textId="77777777" w:rsidTr="00064D90">
        <w:tc>
          <w:tcPr>
            <w:tcW w:w="1276" w:type="dxa"/>
          </w:tcPr>
          <w:p w14:paraId="189961AF" w14:textId="77777777" w:rsidR="00C051FA" w:rsidRDefault="00C051FA">
            <w:pPr>
              <w:spacing w:before="60" w:line="264" w:lineRule="auto"/>
            </w:pPr>
            <w:r>
              <w:t>8.1</w:t>
            </w:r>
          </w:p>
        </w:tc>
        <w:tc>
          <w:tcPr>
            <w:tcW w:w="1559" w:type="dxa"/>
          </w:tcPr>
          <w:p w14:paraId="4F452E3F" w14:textId="77777777" w:rsidR="00C051FA" w:rsidRDefault="00C051FA">
            <w:pPr>
              <w:spacing w:before="60" w:line="264" w:lineRule="auto"/>
            </w:pPr>
            <w:r>
              <w:t>05/10/16</w:t>
            </w:r>
          </w:p>
        </w:tc>
        <w:tc>
          <w:tcPr>
            <w:tcW w:w="1101" w:type="dxa"/>
          </w:tcPr>
          <w:p w14:paraId="2C0BFF27" w14:textId="77777777" w:rsidR="00C051FA" w:rsidRDefault="00C051FA">
            <w:pPr>
              <w:spacing w:before="60" w:line="264" w:lineRule="auto"/>
            </w:pPr>
            <w:r>
              <w:t>AB</w:t>
            </w:r>
          </w:p>
        </w:tc>
        <w:tc>
          <w:tcPr>
            <w:tcW w:w="1026" w:type="dxa"/>
          </w:tcPr>
          <w:p w14:paraId="634853F5" w14:textId="77777777" w:rsidR="00C051FA" w:rsidRDefault="00C051FA">
            <w:pPr>
              <w:spacing w:before="60" w:line="264" w:lineRule="auto"/>
            </w:pPr>
            <w:r>
              <w:t>BW</w:t>
            </w:r>
          </w:p>
        </w:tc>
        <w:tc>
          <w:tcPr>
            <w:tcW w:w="4819" w:type="dxa"/>
          </w:tcPr>
          <w:p w14:paraId="68C9C135" w14:textId="77777777" w:rsidR="00C051FA" w:rsidRDefault="00224986" w:rsidP="008372EC">
            <w:pPr>
              <w:spacing w:before="60" w:line="264" w:lineRule="auto"/>
            </w:pPr>
            <w:r>
              <w:t>Client amends</w:t>
            </w:r>
          </w:p>
        </w:tc>
      </w:tr>
      <w:tr w:rsidR="004D2C08" w14:paraId="5CDF5983" w14:textId="77777777" w:rsidTr="00064D90">
        <w:tc>
          <w:tcPr>
            <w:tcW w:w="1276" w:type="dxa"/>
          </w:tcPr>
          <w:p w14:paraId="437A11CD" w14:textId="77777777" w:rsidR="004D2C08" w:rsidRDefault="004D2C08">
            <w:pPr>
              <w:spacing w:before="60" w:line="264" w:lineRule="auto"/>
            </w:pPr>
            <w:r>
              <w:t>9.0</w:t>
            </w:r>
          </w:p>
        </w:tc>
        <w:tc>
          <w:tcPr>
            <w:tcW w:w="1559" w:type="dxa"/>
          </w:tcPr>
          <w:p w14:paraId="3D09BC2A" w14:textId="77777777" w:rsidR="004D2C08" w:rsidRDefault="004D2C08">
            <w:pPr>
              <w:spacing w:before="60" w:line="264" w:lineRule="auto"/>
            </w:pPr>
            <w:r>
              <w:t>06/10/16</w:t>
            </w:r>
          </w:p>
        </w:tc>
        <w:tc>
          <w:tcPr>
            <w:tcW w:w="1101" w:type="dxa"/>
          </w:tcPr>
          <w:p w14:paraId="3984772B" w14:textId="77777777" w:rsidR="004D2C08" w:rsidRDefault="004D2C08">
            <w:pPr>
              <w:spacing w:before="60" w:line="264" w:lineRule="auto"/>
            </w:pPr>
            <w:r>
              <w:t>LL</w:t>
            </w:r>
          </w:p>
        </w:tc>
        <w:tc>
          <w:tcPr>
            <w:tcW w:w="1026" w:type="dxa"/>
          </w:tcPr>
          <w:p w14:paraId="29DC7348" w14:textId="77777777" w:rsidR="004D2C08" w:rsidRDefault="004D2C08">
            <w:pPr>
              <w:spacing w:before="60" w:line="264" w:lineRule="auto"/>
            </w:pPr>
            <w:r>
              <w:t>BW</w:t>
            </w:r>
          </w:p>
        </w:tc>
        <w:tc>
          <w:tcPr>
            <w:tcW w:w="4819" w:type="dxa"/>
          </w:tcPr>
          <w:p w14:paraId="093F4FA6" w14:textId="77777777" w:rsidR="004D2C08" w:rsidRDefault="004D2C08" w:rsidP="008372EC">
            <w:pPr>
              <w:spacing w:before="60" w:line="264" w:lineRule="auto"/>
            </w:pPr>
            <w:r>
              <w:t>Released with GOLD2 version</w:t>
            </w:r>
          </w:p>
        </w:tc>
      </w:tr>
      <w:tr w:rsidR="009A4F7D" w14:paraId="04C2C5D3" w14:textId="77777777" w:rsidTr="00064D90">
        <w:tc>
          <w:tcPr>
            <w:tcW w:w="1276" w:type="dxa"/>
          </w:tcPr>
          <w:p w14:paraId="7F79D7FE" w14:textId="77777777" w:rsidR="009A4F7D" w:rsidRDefault="009A4F7D">
            <w:pPr>
              <w:spacing w:before="60" w:line="264" w:lineRule="auto"/>
            </w:pPr>
            <w:r>
              <w:t>9.1</w:t>
            </w:r>
          </w:p>
        </w:tc>
        <w:tc>
          <w:tcPr>
            <w:tcW w:w="1559" w:type="dxa"/>
          </w:tcPr>
          <w:p w14:paraId="00603093" w14:textId="77777777" w:rsidR="009A4F7D" w:rsidRDefault="009A4F7D">
            <w:pPr>
              <w:spacing w:before="60" w:line="264" w:lineRule="auto"/>
            </w:pPr>
            <w:r>
              <w:t>07/10/16</w:t>
            </w:r>
          </w:p>
        </w:tc>
        <w:tc>
          <w:tcPr>
            <w:tcW w:w="1101" w:type="dxa"/>
          </w:tcPr>
          <w:p w14:paraId="05343047" w14:textId="77777777" w:rsidR="009A4F7D" w:rsidRDefault="009A4F7D">
            <w:pPr>
              <w:spacing w:before="60" w:line="264" w:lineRule="auto"/>
            </w:pPr>
            <w:r>
              <w:t>AB</w:t>
            </w:r>
          </w:p>
        </w:tc>
        <w:tc>
          <w:tcPr>
            <w:tcW w:w="1026" w:type="dxa"/>
          </w:tcPr>
          <w:p w14:paraId="3E2CC21A" w14:textId="77777777" w:rsidR="009A4F7D" w:rsidRDefault="009A4F7D">
            <w:pPr>
              <w:spacing w:before="60" w:line="264" w:lineRule="auto"/>
            </w:pPr>
            <w:r>
              <w:t>BW</w:t>
            </w:r>
          </w:p>
        </w:tc>
        <w:tc>
          <w:tcPr>
            <w:tcW w:w="4819" w:type="dxa"/>
          </w:tcPr>
          <w:p w14:paraId="561F2B08" w14:textId="77777777" w:rsidR="009A4F7D" w:rsidRDefault="009A4F7D" w:rsidP="008372EC">
            <w:pPr>
              <w:spacing w:before="60" w:line="264" w:lineRule="auto"/>
            </w:pPr>
            <w:r>
              <w:t>Client amends</w:t>
            </w:r>
          </w:p>
        </w:tc>
      </w:tr>
      <w:tr w:rsidR="000912D4" w14:paraId="0CD14AA8" w14:textId="77777777" w:rsidTr="00064D90">
        <w:tc>
          <w:tcPr>
            <w:tcW w:w="1276" w:type="dxa"/>
          </w:tcPr>
          <w:p w14:paraId="3F2BE30E" w14:textId="77777777" w:rsidR="000912D4" w:rsidRDefault="000912D4">
            <w:pPr>
              <w:spacing w:before="60" w:line="264" w:lineRule="auto"/>
            </w:pPr>
            <w:r>
              <w:t>10.0</w:t>
            </w:r>
          </w:p>
        </w:tc>
        <w:tc>
          <w:tcPr>
            <w:tcW w:w="1559" w:type="dxa"/>
          </w:tcPr>
          <w:p w14:paraId="11B25ACB" w14:textId="77777777" w:rsidR="000912D4" w:rsidRDefault="000912D4">
            <w:pPr>
              <w:spacing w:before="60" w:line="264" w:lineRule="auto"/>
            </w:pPr>
            <w:r>
              <w:t>10/10/16</w:t>
            </w:r>
          </w:p>
        </w:tc>
        <w:tc>
          <w:tcPr>
            <w:tcW w:w="1101" w:type="dxa"/>
          </w:tcPr>
          <w:p w14:paraId="0251D4E6" w14:textId="77777777" w:rsidR="000912D4" w:rsidRDefault="000912D4">
            <w:pPr>
              <w:spacing w:before="60" w:line="264" w:lineRule="auto"/>
            </w:pPr>
            <w:r>
              <w:t>LL</w:t>
            </w:r>
          </w:p>
        </w:tc>
        <w:tc>
          <w:tcPr>
            <w:tcW w:w="1026" w:type="dxa"/>
          </w:tcPr>
          <w:p w14:paraId="1861230B" w14:textId="77777777" w:rsidR="000912D4" w:rsidRDefault="000912D4">
            <w:pPr>
              <w:spacing w:before="60" w:line="264" w:lineRule="auto"/>
            </w:pPr>
            <w:r>
              <w:t>BW</w:t>
            </w:r>
          </w:p>
        </w:tc>
        <w:tc>
          <w:tcPr>
            <w:tcW w:w="4819" w:type="dxa"/>
          </w:tcPr>
          <w:p w14:paraId="618A2C45" w14:textId="77777777" w:rsidR="000912D4" w:rsidRDefault="000912D4" w:rsidP="008372EC">
            <w:pPr>
              <w:spacing w:before="60" w:line="264" w:lineRule="auto"/>
            </w:pPr>
            <w:r>
              <w:t>Released with final course</w:t>
            </w:r>
          </w:p>
        </w:tc>
      </w:tr>
      <w:tr w:rsidR="00431989" w14:paraId="7472FF39" w14:textId="77777777" w:rsidTr="00064D90">
        <w:tc>
          <w:tcPr>
            <w:tcW w:w="1276" w:type="dxa"/>
          </w:tcPr>
          <w:p w14:paraId="5429BE9C" w14:textId="77777777" w:rsidR="00431989" w:rsidRDefault="00431989">
            <w:pPr>
              <w:spacing w:before="60" w:line="264" w:lineRule="auto"/>
            </w:pPr>
            <w:r>
              <w:t>10.1</w:t>
            </w:r>
          </w:p>
        </w:tc>
        <w:tc>
          <w:tcPr>
            <w:tcW w:w="1559" w:type="dxa"/>
          </w:tcPr>
          <w:p w14:paraId="60824D9F" w14:textId="77777777" w:rsidR="00431989" w:rsidRDefault="00431989">
            <w:pPr>
              <w:spacing w:before="60" w:line="264" w:lineRule="auto"/>
            </w:pPr>
            <w:r>
              <w:t>12/10/16</w:t>
            </w:r>
          </w:p>
        </w:tc>
        <w:tc>
          <w:tcPr>
            <w:tcW w:w="1101" w:type="dxa"/>
          </w:tcPr>
          <w:p w14:paraId="01E8BCA2" w14:textId="77777777" w:rsidR="00431989" w:rsidRDefault="00431989">
            <w:pPr>
              <w:spacing w:before="60" w:line="264" w:lineRule="auto"/>
            </w:pPr>
            <w:r>
              <w:t>DJ</w:t>
            </w:r>
          </w:p>
        </w:tc>
        <w:tc>
          <w:tcPr>
            <w:tcW w:w="1026" w:type="dxa"/>
          </w:tcPr>
          <w:p w14:paraId="58994D98" w14:textId="77777777" w:rsidR="00431989" w:rsidRDefault="00431989">
            <w:pPr>
              <w:spacing w:before="60" w:line="264" w:lineRule="auto"/>
            </w:pPr>
            <w:r>
              <w:t>BW</w:t>
            </w:r>
          </w:p>
        </w:tc>
        <w:tc>
          <w:tcPr>
            <w:tcW w:w="4819" w:type="dxa"/>
          </w:tcPr>
          <w:p w14:paraId="0C42A9A6" w14:textId="77777777" w:rsidR="00431989" w:rsidRDefault="00431989" w:rsidP="008372EC">
            <w:pPr>
              <w:spacing w:before="60" w:line="264" w:lineRule="auto"/>
            </w:pPr>
            <w:r>
              <w:t>Clean version</w:t>
            </w:r>
          </w:p>
        </w:tc>
      </w:tr>
      <w:tr w:rsidR="00431989" w14:paraId="71627114" w14:textId="77777777" w:rsidTr="00064D90">
        <w:tc>
          <w:tcPr>
            <w:tcW w:w="1276" w:type="dxa"/>
          </w:tcPr>
          <w:p w14:paraId="7AB61734" w14:textId="75816AFA" w:rsidR="00431989" w:rsidRDefault="00403863">
            <w:pPr>
              <w:spacing w:before="60" w:line="264" w:lineRule="auto"/>
            </w:pPr>
            <w:ins w:id="4" w:author="Dan Jones" w:date="2016-10-19T15:55:00Z">
              <w:r>
                <w:t>10.2</w:t>
              </w:r>
            </w:ins>
          </w:p>
        </w:tc>
        <w:tc>
          <w:tcPr>
            <w:tcW w:w="1559" w:type="dxa"/>
          </w:tcPr>
          <w:p w14:paraId="36A51C81" w14:textId="20DCA729" w:rsidR="00431989" w:rsidRDefault="00403863">
            <w:pPr>
              <w:spacing w:before="60" w:line="264" w:lineRule="auto"/>
            </w:pPr>
            <w:ins w:id="5" w:author="Dan Jones" w:date="2016-10-19T15:55:00Z">
              <w:r>
                <w:t>19/10/16</w:t>
              </w:r>
            </w:ins>
          </w:p>
        </w:tc>
        <w:tc>
          <w:tcPr>
            <w:tcW w:w="1101" w:type="dxa"/>
          </w:tcPr>
          <w:p w14:paraId="77434904" w14:textId="1E58C46C" w:rsidR="00431989" w:rsidRDefault="00403863">
            <w:pPr>
              <w:spacing w:before="60" w:line="264" w:lineRule="auto"/>
            </w:pPr>
            <w:ins w:id="6" w:author="Dan Jones" w:date="2016-10-19T15:55:00Z">
              <w:r>
                <w:t>DJ</w:t>
              </w:r>
            </w:ins>
          </w:p>
        </w:tc>
        <w:tc>
          <w:tcPr>
            <w:tcW w:w="1026" w:type="dxa"/>
          </w:tcPr>
          <w:p w14:paraId="6B551B95" w14:textId="34B8761D" w:rsidR="00431989" w:rsidRDefault="00403863">
            <w:pPr>
              <w:spacing w:before="60" w:line="264" w:lineRule="auto"/>
            </w:pPr>
            <w:ins w:id="7" w:author="Dan Jones" w:date="2016-10-19T15:55:00Z">
              <w:r>
                <w:t>BW</w:t>
              </w:r>
            </w:ins>
          </w:p>
        </w:tc>
        <w:tc>
          <w:tcPr>
            <w:tcW w:w="4819" w:type="dxa"/>
          </w:tcPr>
          <w:p w14:paraId="3B100A28" w14:textId="6F8FFA52" w:rsidR="00431989" w:rsidRDefault="00403863" w:rsidP="008372EC">
            <w:pPr>
              <w:spacing w:before="60" w:line="264" w:lineRule="auto"/>
            </w:pPr>
            <w:ins w:id="8" w:author="Dan Jones" w:date="2016-10-19T15:55:00Z">
              <w:r>
                <w:t xml:space="preserve">Client tracked changes </w:t>
              </w:r>
            </w:ins>
          </w:p>
        </w:tc>
      </w:tr>
    </w:tbl>
    <w:p w14:paraId="6898F038" w14:textId="77777777" w:rsidR="00EF2DD4" w:rsidRDefault="00EF2DD4"/>
    <w:p w14:paraId="4E447A2C" w14:textId="77777777" w:rsidR="00EF2DD4" w:rsidRDefault="00EF2DD4">
      <w:bookmarkStart w:id="9" w:name="h.1fob9te" w:colFirst="0" w:colLast="0"/>
      <w:bookmarkEnd w:id="9"/>
    </w:p>
    <w:p w14:paraId="340FBE0E" w14:textId="77777777" w:rsidR="00A37D8C" w:rsidRDefault="00A37D8C">
      <w:pPr>
        <w:rPr>
          <w:b/>
          <w:color w:val="404040"/>
          <w:sz w:val="28"/>
          <w:szCs w:val="28"/>
        </w:rPr>
      </w:pPr>
      <w:r>
        <w:rPr>
          <w:b/>
          <w:color w:val="404040"/>
          <w:sz w:val="28"/>
          <w:szCs w:val="28"/>
        </w:rPr>
        <w:lastRenderedPageBreak/>
        <w:br w:type="page"/>
      </w:r>
    </w:p>
    <w:p w14:paraId="5AFAF148" w14:textId="77777777" w:rsidR="00EF2DD4" w:rsidRDefault="00E95597">
      <w:pPr>
        <w:keepNext/>
        <w:spacing w:before="240" w:after="60"/>
      </w:pPr>
      <w:r>
        <w:rPr>
          <w:b/>
          <w:color w:val="404040"/>
          <w:sz w:val="28"/>
          <w:szCs w:val="28"/>
        </w:rPr>
        <w:lastRenderedPageBreak/>
        <w:t>Purpose of this document</w:t>
      </w:r>
    </w:p>
    <w:p w14:paraId="68073AF5" w14:textId="77777777" w:rsidR="00EF2DD4" w:rsidRDefault="00EF2DD4"/>
    <w:p w14:paraId="786DC71B" w14:textId="77777777" w:rsidR="00EF2DD4" w:rsidRDefault="00E95597">
      <w:r>
        <w:t>This script details the exact text that will appear on each screen of the course, together with the interactions and any buttons that appear. It also indicates the kind of graphics or images that will be used, although these are not final at this stage.</w:t>
      </w:r>
    </w:p>
    <w:p w14:paraId="267C4B8C" w14:textId="77777777" w:rsidR="00EF2DD4" w:rsidRDefault="00EF2DD4"/>
    <w:p w14:paraId="096B13B4" w14:textId="77777777" w:rsidR="00EF2DD4" w:rsidRDefault="00E95597">
      <w:r>
        <w:t>It's important that you check everything appears as you want it within the script, so that there are minimal changes once the course is built.</w:t>
      </w:r>
    </w:p>
    <w:p w14:paraId="6BDF8BB2" w14:textId="77777777" w:rsidR="00EF2DD4" w:rsidRDefault="00EF2DD4"/>
    <w:p w14:paraId="79FF2B6A" w14:textId="77777777" w:rsidR="00EF2DD4" w:rsidRDefault="00E95597">
      <w:r>
        <w:rPr>
          <w:b/>
        </w:rPr>
        <w:t xml:space="preserve">As you read through this document, please use the Review tab to track any changes you would like made. You can also use comment boxes for more general points. </w:t>
      </w:r>
    </w:p>
    <w:p w14:paraId="4D31762C" w14:textId="77777777" w:rsidR="00EF2DD4" w:rsidRDefault="00EF2DD4">
      <w:bookmarkStart w:id="10" w:name="h.3znysh7" w:colFirst="0" w:colLast="0"/>
      <w:bookmarkEnd w:id="10"/>
    </w:p>
    <w:p w14:paraId="7D8F48C7" w14:textId="77777777" w:rsidR="00EF2DD4" w:rsidRDefault="00E95597">
      <w:pPr>
        <w:keepNext/>
        <w:spacing w:before="240" w:after="60"/>
      </w:pPr>
      <w:r>
        <w:rPr>
          <w:b/>
          <w:color w:val="404040"/>
          <w:sz w:val="28"/>
          <w:szCs w:val="28"/>
        </w:rPr>
        <w:t>Learning objectives</w:t>
      </w:r>
    </w:p>
    <w:p w14:paraId="7CE7EF7A" w14:textId="77777777" w:rsidR="00EF2DD4" w:rsidRDefault="00E95597">
      <w:r>
        <w:t>By the end of the course learners will be able to:</w:t>
      </w:r>
    </w:p>
    <w:p w14:paraId="68DB1ED1" w14:textId="77777777" w:rsidR="00731ABD" w:rsidRDefault="00731ABD">
      <w:pPr>
        <w:numPr>
          <w:ilvl w:val="0"/>
          <w:numId w:val="3"/>
        </w:numPr>
        <w:ind w:hanging="360"/>
        <w:contextualSpacing/>
      </w:pPr>
      <w:r>
        <w:t>Explain the benefits that the introduction of this technology will bring in terms of collaboration and efficiency.</w:t>
      </w:r>
    </w:p>
    <w:p w14:paraId="393A2FBD" w14:textId="77777777" w:rsidR="00EF2DD4" w:rsidRDefault="00E95597" w:rsidP="00FF6C4A">
      <w:pPr>
        <w:numPr>
          <w:ilvl w:val="0"/>
          <w:numId w:val="3"/>
        </w:numPr>
        <w:ind w:hanging="360"/>
        <w:contextualSpacing/>
      </w:pPr>
      <w:r>
        <w:t>Explain why this new technology is being introduced</w:t>
      </w:r>
    </w:p>
    <w:p w14:paraId="08462A26" w14:textId="77777777" w:rsidR="00EF2DD4" w:rsidRDefault="00E95597">
      <w:pPr>
        <w:numPr>
          <w:ilvl w:val="0"/>
          <w:numId w:val="3"/>
        </w:numPr>
        <w:ind w:hanging="360"/>
      </w:pPr>
      <w:r>
        <w:t xml:space="preserve">Identify the new tools being introduced </w:t>
      </w:r>
    </w:p>
    <w:p w14:paraId="06CBA809" w14:textId="77777777" w:rsidR="00EF2DD4" w:rsidRDefault="00E95597">
      <w:pPr>
        <w:numPr>
          <w:ilvl w:val="0"/>
          <w:numId w:val="3"/>
        </w:numPr>
        <w:ind w:hanging="360"/>
      </w:pPr>
      <w:r>
        <w:t>Explain what they need to do on Day One of the switchover</w:t>
      </w:r>
    </w:p>
    <w:p w14:paraId="4DFA0589" w14:textId="77777777" w:rsidR="00EF2DD4" w:rsidRDefault="00E95597">
      <w:pPr>
        <w:numPr>
          <w:ilvl w:val="0"/>
          <w:numId w:val="3"/>
        </w:numPr>
        <w:ind w:hanging="360"/>
      </w:pPr>
      <w:r>
        <w:t>Understand where to access information about the business rules</w:t>
      </w:r>
    </w:p>
    <w:p w14:paraId="0BB32F51" w14:textId="77777777" w:rsidR="00EF2DD4" w:rsidRDefault="00E95597">
      <w:pPr>
        <w:numPr>
          <w:ilvl w:val="0"/>
          <w:numId w:val="3"/>
        </w:numPr>
        <w:ind w:hanging="360"/>
      </w:pPr>
      <w:r>
        <w:t>Know where to go for more help and guidance</w:t>
      </w:r>
    </w:p>
    <w:p w14:paraId="742AE208" w14:textId="77777777" w:rsidR="00EF2DD4" w:rsidRDefault="00E95597">
      <w:pPr>
        <w:tabs>
          <w:tab w:val="left" w:pos="2042"/>
        </w:tabs>
      </w:pPr>
      <w:r>
        <w:tab/>
      </w:r>
    </w:p>
    <w:p w14:paraId="2C2E422C" w14:textId="77777777" w:rsidR="00EF2DD4" w:rsidRDefault="00EF2DD4"/>
    <w:p w14:paraId="05AD4FCE" w14:textId="77777777" w:rsidR="00EF2DD4" w:rsidRDefault="00EF2DD4"/>
    <w:p w14:paraId="64DB3FB1" w14:textId="77777777" w:rsidR="00EF2DD4" w:rsidRDefault="00EF2DD4"/>
    <w:p w14:paraId="4A27496F" w14:textId="77777777" w:rsidR="00EF2DD4" w:rsidRDefault="00E95597">
      <w:r>
        <w:br w:type="page"/>
      </w:r>
    </w:p>
    <w:p w14:paraId="603902E3" w14:textId="77777777" w:rsidR="00EF2DD4" w:rsidRDefault="00EF2DD4">
      <w:bookmarkStart w:id="11" w:name="h.2et92p0" w:colFirst="0" w:colLast="0"/>
      <w:bookmarkEnd w:id="11"/>
    </w:p>
    <w:p w14:paraId="063096F6" w14:textId="77777777" w:rsidR="00D52E9B" w:rsidRDefault="00D52E9B" w:rsidP="00D52E9B">
      <w:pPr>
        <w:keepNext/>
        <w:spacing w:before="240" w:after="60"/>
      </w:pPr>
      <w:r>
        <w:rPr>
          <w:b/>
          <w:color w:val="404040"/>
          <w:sz w:val="28"/>
          <w:szCs w:val="28"/>
        </w:rPr>
        <w:t>Contents</w:t>
      </w:r>
    </w:p>
    <w:p w14:paraId="111BFC57" w14:textId="77777777" w:rsidR="00D52E9B" w:rsidRDefault="00D52E9B" w:rsidP="003D3384">
      <w:pPr>
        <w:pStyle w:val="TOC2"/>
      </w:pPr>
    </w:p>
    <w:p w14:paraId="0C594808" w14:textId="77777777" w:rsidR="006518F6" w:rsidRDefault="00D52E9B">
      <w:pPr>
        <w:pStyle w:val="TOC2"/>
        <w:rPr>
          <w:ins w:id="12" w:author="Dan Jones" w:date="2016-10-19T15:56:00Z"/>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ins w:id="13" w:author="Dan Jones" w:date="2016-10-19T15:56:00Z">
        <w:r w:rsidR="006518F6" w:rsidRPr="00732F3E">
          <w:rPr>
            <w:rStyle w:val="Hyperlink"/>
            <w:noProof/>
          </w:rPr>
          <w:fldChar w:fldCharType="begin"/>
        </w:r>
        <w:r w:rsidR="006518F6" w:rsidRPr="00732F3E">
          <w:rPr>
            <w:rStyle w:val="Hyperlink"/>
            <w:noProof/>
          </w:rPr>
          <w:instrText xml:space="preserve"> </w:instrText>
        </w:r>
        <w:r w:rsidR="006518F6">
          <w:rPr>
            <w:noProof/>
          </w:rPr>
          <w:instrText>HYPERLINK \l "_Toc464655890"</w:instrText>
        </w:r>
        <w:r w:rsidR="006518F6" w:rsidRPr="00732F3E">
          <w:rPr>
            <w:rStyle w:val="Hyperlink"/>
            <w:noProof/>
          </w:rPr>
          <w:instrText xml:space="preserve"> </w:instrText>
        </w:r>
        <w:r w:rsidR="006518F6" w:rsidRPr="00732F3E">
          <w:rPr>
            <w:rStyle w:val="Hyperlink"/>
            <w:noProof/>
          </w:rPr>
        </w:r>
        <w:r w:rsidR="006518F6" w:rsidRPr="00732F3E">
          <w:rPr>
            <w:rStyle w:val="Hyperlink"/>
            <w:noProof/>
          </w:rPr>
          <w:fldChar w:fldCharType="separate"/>
        </w:r>
        <w:r w:rsidR="006518F6" w:rsidRPr="00732F3E">
          <w:rPr>
            <w:rStyle w:val="Hyperlink"/>
            <w:noProof/>
          </w:rPr>
          <w:t>SCREEN Resources</w:t>
        </w:r>
        <w:r w:rsidR="006518F6">
          <w:rPr>
            <w:noProof/>
            <w:webHidden/>
          </w:rPr>
          <w:tab/>
        </w:r>
        <w:r w:rsidR="006518F6">
          <w:rPr>
            <w:noProof/>
            <w:webHidden/>
          </w:rPr>
          <w:fldChar w:fldCharType="begin"/>
        </w:r>
        <w:r w:rsidR="006518F6">
          <w:rPr>
            <w:noProof/>
            <w:webHidden/>
          </w:rPr>
          <w:instrText xml:space="preserve"> PAGEREF _Toc464655890 \h </w:instrText>
        </w:r>
        <w:r w:rsidR="006518F6">
          <w:rPr>
            <w:noProof/>
            <w:webHidden/>
          </w:rPr>
        </w:r>
      </w:ins>
      <w:r w:rsidR="006518F6">
        <w:rPr>
          <w:noProof/>
          <w:webHidden/>
        </w:rPr>
        <w:fldChar w:fldCharType="separate"/>
      </w:r>
      <w:ins w:id="14" w:author="Dan Jones" w:date="2016-10-19T15:56:00Z">
        <w:r w:rsidR="006518F6">
          <w:rPr>
            <w:noProof/>
            <w:webHidden/>
          </w:rPr>
          <w:t>6</w:t>
        </w:r>
        <w:r w:rsidR="006518F6">
          <w:rPr>
            <w:noProof/>
            <w:webHidden/>
          </w:rPr>
          <w:fldChar w:fldCharType="end"/>
        </w:r>
        <w:r w:rsidR="006518F6" w:rsidRPr="00732F3E">
          <w:rPr>
            <w:rStyle w:val="Hyperlink"/>
            <w:noProof/>
          </w:rPr>
          <w:fldChar w:fldCharType="end"/>
        </w:r>
      </w:ins>
    </w:p>
    <w:p w14:paraId="582D1A4B" w14:textId="77777777" w:rsidR="006518F6" w:rsidRDefault="006518F6">
      <w:pPr>
        <w:pStyle w:val="TOC2"/>
        <w:rPr>
          <w:ins w:id="15" w:author="Dan Jones" w:date="2016-10-19T15:56:00Z"/>
          <w:rFonts w:asciiTheme="minorHAnsi" w:eastAsiaTheme="minorEastAsia" w:hAnsiTheme="minorHAnsi" w:cstheme="minorBidi"/>
          <w:noProof/>
          <w:color w:val="auto"/>
          <w:sz w:val="22"/>
          <w:szCs w:val="22"/>
        </w:rPr>
      </w:pPr>
      <w:ins w:id="16"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"_Toc464655892"</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Splash screen</w:t>
        </w:r>
        <w:r>
          <w:rPr>
            <w:noProof/>
            <w:webHidden/>
          </w:rPr>
          <w:tab/>
        </w:r>
        <w:r>
          <w:rPr>
            <w:noProof/>
            <w:webHidden/>
          </w:rPr>
          <w:fldChar w:fldCharType="begin"/>
        </w:r>
        <w:r>
          <w:rPr>
            <w:noProof/>
            <w:webHidden/>
          </w:rPr>
          <w:instrText xml:space="preserve"> PAGEREF _Toc464655892 \h </w:instrText>
        </w:r>
        <w:r>
          <w:rPr>
            <w:noProof/>
            <w:webHidden/>
          </w:rPr>
        </w:r>
      </w:ins>
      <w:r>
        <w:rPr>
          <w:noProof/>
          <w:webHidden/>
        </w:rPr>
        <w:fldChar w:fldCharType="separate"/>
      </w:r>
      <w:ins w:id="17" w:author="Dan Jones" w:date="2016-10-19T15:56:00Z">
        <w:r>
          <w:rPr>
            <w:noProof/>
            <w:webHidden/>
          </w:rPr>
          <w:t>7</w:t>
        </w:r>
        <w:r>
          <w:rPr>
            <w:noProof/>
            <w:webHidden/>
          </w:rPr>
          <w:fldChar w:fldCharType="end"/>
        </w:r>
        <w:r w:rsidRPr="00732F3E">
          <w:rPr>
            <w:rStyle w:val="Hyperlink"/>
            <w:noProof/>
          </w:rPr>
          <w:fldChar w:fldCharType="end"/>
        </w:r>
      </w:ins>
    </w:p>
    <w:p w14:paraId="5556A2B6" w14:textId="77777777" w:rsidR="006518F6" w:rsidRDefault="006518F6">
      <w:pPr>
        <w:pStyle w:val="TOC2"/>
        <w:rPr>
          <w:ins w:id="18" w:author="Dan Jones" w:date="2016-10-19T15:56:00Z"/>
          <w:rFonts w:asciiTheme="minorHAnsi" w:eastAsiaTheme="minorEastAsia" w:hAnsiTheme="minorHAnsi" w:cstheme="minorBidi"/>
          <w:noProof/>
          <w:color w:val="auto"/>
          <w:sz w:val="22"/>
          <w:szCs w:val="22"/>
        </w:rPr>
      </w:pPr>
      <w:ins w:id="19"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"_Toc464655893"</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Menu</w:t>
        </w:r>
        <w:r>
          <w:rPr>
            <w:noProof/>
            <w:webHidden/>
          </w:rPr>
          <w:tab/>
        </w:r>
        <w:r>
          <w:rPr>
            <w:noProof/>
            <w:webHidden/>
          </w:rPr>
          <w:fldChar w:fldCharType="begin"/>
        </w:r>
        <w:r>
          <w:rPr>
            <w:noProof/>
            <w:webHidden/>
          </w:rPr>
          <w:instrText xml:space="preserve"> PAGEREF _Toc464655893 \h </w:instrText>
        </w:r>
        <w:r>
          <w:rPr>
            <w:noProof/>
            <w:webHidden/>
          </w:rPr>
        </w:r>
      </w:ins>
      <w:r>
        <w:rPr>
          <w:noProof/>
          <w:webHidden/>
        </w:rPr>
        <w:fldChar w:fldCharType="separate"/>
      </w:r>
      <w:ins w:id="20" w:author="Dan Jones" w:date="2016-10-19T15:56:00Z">
        <w:r>
          <w:rPr>
            <w:noProof/>
            <w:webHidden/>
          </w:rPr>
          <w:t>8</w:t>
        </w:r>
        <w:r>
          <w:rPr>
            <w:noProof/>
            <w:webHidden/>
          </w:rPr>
          <w:fldChar w:fldCharType="end"/>
        </w:r>
        <w:r w:rsidRPr="00732F3E">
          <w:rPr>
            <w:rStyle w:val="Hyperlink"/>
            <w:noProof/>
          </w:rPr>
          <w:fldChar w:fldCharType="end"/>
        </w:r>
      </w:ins>
    </w:p>
    <w:p w14:paraId="77ACF66E" w14:textId="77777777" w:rsidR="006518F6" w:rsidRDefault="006518F6">
      <w:pPr>
        <w:pStyle w:val="TOC1"/>
        <w:tabs>
          <w:tab w:val="right" w:leader="dot" w:pos="9580"/>
        </w:tabs>
        <w:rPr>
          <w:ins w:id="21" w:author="Dan Jones" w:date="2016-10-19T15:56:00Z"/>
          <w:rFonts w:asciiTheme="minorHAnsi" w:eastAsiaTheme="minorEastAsia" w:hAnsiTheme="minorHAnsi" w:cstheme="minorBidi"/>
          <w:noProof/>
          <w:color w:val="auto"/>
          <w:sz w:val="22"/>
          <w:szCs w:val="22"/>
        </w:rPr>
      </w:pPr>
      <w:ins w:id="22"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"_Toc464655894"</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Topic 1: Why are we changing?</w:t>
        </w:r>
        <w:r>
          <w:rPr>
            <w:noProof/>
            <w:webHidden/>
          </w:rPr>
          <w:tab/>
        </w:r>
        <w:r>
          <w:rPr>
            <w:noProof/>
            <w:webHidden/>
          </w:rPr>
          <w:fldChar w:fldCharType="begin"/>
        </w:r>
        <w:r>
          <w:rPr>
            <w:noProof/>
            <w:webHidden/>
          </w:rPr>
          <w:instrText xml:space="preserve"> PAGEREF _Toc464655894 \h </w:instrText>
        </w:r>
        <w:r>
          <w:rPr>
            <w:noProof/>
            <w:webHidden/>
          </w:rPr>
        </w:r>
      </w:ins>
      <w:r>
        <w:rPr>
          <w:noProof/>
          <w:webHidden/>
        </w:rPr>
        <w:fldChar w:fldCharType="separate"/>
      </w:r>
      <w:ins w:id="23" w:author="Dan Jones" w:date="2016-10-19T15:56:00Z">
        <w:r>
          <w:rPr>
            <w:noProof/>
            <w:webHidden/>
          </w:rPr>
          <w:t>9</w:t>
        </w:r>
        <w:r>
          <w:rPr>
            <w:noProof/>
            <w:webHidden/>
          </w:rPr>
          <w:fldChar w:fldCharType="end"/>
        </w:r>
        <w:r w:rsidRPr="00732F3E">
          <w:rPr>
            <w:rStyle w:val="Hyperlink"/>
            <w:noProof/>
          </w:rPr>
          <w:fldChar w:fldCharType="end"/>
        </w:r>
      </w:ins>
    </w:p>
    <w:p w14:paraId="4176E3C1" w14:textId="77777777" w:rsidR="006518F6" w:rsidRDefault="006518F6">
      <w:pPr>
        <w:pStyle w:val="TOC2"/>
        <w:rPr>
          <w:ins w:id="24" w:author="Dan Jones" w:date="2016-10-19T15:56:00Z"/>
          <w:rFonts w:asciiTheme="minorHAnsi" w:eastAsiaTheme="minorEastAsia" w:hAnsiTheme="minorHAnsi" w:cstheme="minorBidi"/>
          <w:noProof/>
          <w:color w:val="auto"/>
          <w:sz w:val="22"/>
          <w:szCs w:val="22"/>
        </w:rPr>
      </w:pPr>
      <w:ins w:id="25"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"_Toc464655895"</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01_101</w:t>
        </w:r>
        <w:r>
          <w:rPr>
            <w:noProof/>
            <w:webHidden/>
          </w:rPr>
          <w:tab/>
        </w:r>
        <w:r>
          <w:rPr>
            <w:noProof/>
            <w:webHidden/>
          </w:rPr>
          <w:fldChar w:fldCharType="begin"/>
        </w:r>
        <w:r>
          <w:rPr>
            <w:noProof/>
            <w:webHidden/>
          </w:rPr>
          <w:instrText xml:space="preserve"> PAGEREF _Toc464655895 \h </w:instrText>
        </w:r>
        <w:r>
          <w:rPr>
            <w:noProof/>
            <w:webHidden/>
          </w:rPr>
        </w:r>
      </w:ins>
      <w:r>
        <w:rPr>
          <w:noProof/>
          <w:webHidden/>
        </w:rPr>
        <w:fldChar w:fldCharType="separate"/>
      </w:r>
      <w:ins w:id="26" w:author="Dan Jones" w:date="2016-10-19T15:56:00Z">
        <w:r>
          <w:rPr>
            <w:noProof/>
            <w:webHidden/>
          </w:rPr>
          <w:t>10</w:t>
        </w:r>
        <w:r>
          <w:rPr>
            <w:noProof/>
            <w:webHidden/>
          </w:rPr>
          <w:fldChar w:fldCharType="end"/>
        </w:r>
        <w:r w:rsidRPr="00732F3E">
          <w:rPr>
            <w:rStyle w:val="Hyperlink"/>
            <w:noProof/>
          </w:rPr>
          <w:fldChar w:fldCharType="end"/>
        </w:r>
      </w:ins>
    </w:p>
    <w:p w14:paraId="090C3E74" w14:textId="77777777" w:rsidR="006518F6" w:rsidRDefault="006518F6">
      <w:pPr>
        <w:pStyle w:val="TOC1"/>
        <w:tabs>
          <w:tab w:val="right" w:leader="dot" w:pos="9580"/>
        </w:tabs>
        <w:rPr>
          <w:ins w:id="27" w:author="Dan Jones" w:date="2016-10-19T15:56:00Z"/>
          <w:rFonts w:asciiTheme="minorHAnsi" w:eastAsiaTheme="minorEastAsia" w:hAnsiTheme="minorHAnsi" w:cstheme="minorBidi"/>
          <w:noProof/>
          <w:color w:val="auto"/>
          <w:sz w:val="22"/>
          <w:szCs w:val="22"/>
        </w:rPr>
      </w:pPr>
      <w:ins w:id="28"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"_Toc464655896"</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Topic 2: What is changing?</w:t>
        </w:r>
        <w:r>
          <w:rPr>
            <w:noProof/>
            <w:webHidden/>
          </w:rPr>
          <w:tab/>
        </w:r>
        <w:r>
          <w:rPr>
            <w:noProof/>
            <w:webHidden/>
          </w:rPr>
          <w:fldChar w:fldCharType="begin"/>
        </w:r>
        <w:r>
          <w:rPr>
            <w:noProof/>
            <w:webHidden/>
          </w:rPr>
          <w:instrText xml:space="preserve"> PAGEREF _Toc464655896 \h </w:instrText>
        </w:r>
        <w:r>
          <w:rPr>
            <w:noProof/>
            <w:webHidden/>
          </w:rPr>
        </w:r>
      </w:ins>
      <w:r>
        <w:rPr>
          <w:noProof/>
          <w:webHidden/>
        </w:rPr>
        <w:fldChar w:fldCharType="separate"/>
      </w:r>
      <w:ins w:id="29" w:author="Dan Jones" w:date="2016-10-19T15:56:00Z">
        <w:r>
          <w:rPr>
            <w:noProof/>
            <w:webHidden/>
          </w:rPr>
          <w:t>11</w:t>
        </w:r>
        <w:r>
          <w:rPr>
            <w:noProof/>
            <w:webHidden/>
          </w:rPr>
          <w:fldChar w:fldCharType="end"/>
        </w:r>
        <w:r w:rsidRPr="00732F3E">
          <w:rPr>
            <w:rStyle w:val="Hyperlink"/>
            <w:noProof/>
          </w:rPr>
          <w:fldChar w:fldCharType="end"/>
        </w:r>
      </w:ins>
    </w:p>
    <w:p w14:paraId="35C4ABBA" w14:textId="77777777" w:rsidR="006518F6" w:rsidRDefault="006518F6">
      <w:pPr>
        <w:pStyle w:val="TOC2"/>
        <w:rPr>
          <w:ins w:id="30" w:author="Dan Jones" w:date="2016-10-19T15:56:00Z"/>
          <w:rFonts w:asciiTheme="minorHAnsi" w:eastAsiaTheme="minorEastAsia" w:hAnsiTheme="minorHAnsi" w:cstheme="minorBidi"/>
          <w:noProof/>
          <w:color w:val="auto"/>
          <w:sz w:val="22"/>
          <w:szCs w:val="22"/>
        </w:rPr>
      </w:pPr>
      <w:ins w:id="31"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"_Toc464655897"</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02_100</w:t>
        </w:r>
        <w:r>
          <w:rPr>
            <w:noProof/>
            <w:webHidden/>
          </w:rPr>
          <w:tab/>
        </w:r>
        <w:r>
          <w:rPr>
            <w:noProof/>
            <w:webHidden/>
          </w:rPr>
          <w:fldChar w:fldCharType="begin"/>
        </w:r>
        <w:r>
          <w:rPr>
            <w:noProof/>
            <w:webHidden/>
          </w:rPr>
          <w:instrText xml:space="preserve"> PAGEREF _Toc464655897 \h </w:instrText>
        </w:r>
        <w:r>
          <w:rPr>
            <w:noProof/>
            <w:webHidden/>
          </w:rPr>
        </w:r>
      </w:ins>
      <w:r>
        <w:rPr>
          <w:noProof/>
          <w:webHidden/>
        </w:rPr>
        <w:fldChar w:fldCharType="separate"/>
      </w:r>
      <w:ins w:id="32" w:author="Dan Jones" w:date="2016-10-19T15:56:00Z">
        <w:r>
          <w:rPr>
            <w:noProof/>
            <w:webHidden/>
          </w:rPr>
          <w:t>12</w:t>
        </w:r>
        <w:r>
          <w:rPr>
            <w:noProof/>
            <w:webHidden/>
          </w:rPr>
          <w:fldChar w:fldCharType="end"/>
        </w:r>
        <w:r w:rsidRPr="00732F3E">
          <w:rPr>
            <w:rStyle w:val="Hyperlink"/>
            <w:noProof/>
          </w:rPr>
          <w:fldChar w:fldCharType="end"/>
        </w:r>
      </w:ins>
    </w:p>
    <w:p w14:paraId="54FCD244" w14:textId="77777777" w:rsidR="006518F6" w:rsidRDefault="006518F6">
      <w:pPr>
        <w:pStyle w:val="TOC2"/>
        <w:rPr>
          <w:ins w:id="33" w:author="Dan Jones" w:date="2016-10-19T15:56:00Z"/>
          <w:rFonts w:asciiTheme="minorHAnsi" w:eastAsiaTheme="minorEastAsia" w:hAnsiTheme="minorHAnsi" w:cstheme="minorBidi"/>
          <w:noProof/>
          <w:color w:val="auto"/>
          <w:sz w:val="22"/>
          <w:szCs w:val="22"/>
        </w:rPr>
      </w:pPr>
      <w:ins w:id="34"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"_Toc464655898"</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02_110</w:t>
        </w:r>
        <w:r>
          <w:rPr>
            <w:noProof/>
            <w:webHidden/>
          </w:rPr>
          <w:tab/>
        </w:r>
        <w:r>
          <w:rPr>
            <w:noProof/>
            <w:webHidden/>
          </w:rPr>
          <w:fldChar w:fldCharType="begin"/>
        </w:r>
        <w:r>
          <w:rPr>
            <w:noProof/>
            <w:webHidden/>
          </w:rPr>
          <w:instrText xml:space="preserve"> PAGEREF _Toc464655898 \h </w:instrText>
        </w:r>
        <w:r>
          <w:rPr>
            <w:noProof/>
            <w:webHidden/>
          </w:rPr>
        </w:r>
      </w:ins>
      <w:r>
        <w:rPr>
          <w:noProof/>
          <w:webHidden/>
        </w:rPr>
        <w:fldChar w:fldCharType="separate"/>
      </w:r>
      <w:ins w:id="35" w:author="Dan Jones" w:date="2016-10-19T15:56:00Z">
        <w:r>
          <w:rPr>
            <w:noProof/>
            <w:webHidden/>
          </w:rPr>
          <w:t>14</w:t>
        </w:r>
        <w:r>
          <w:rPr>
            <w:noProof/>
            <w:webHidden/>
          </w:rPr>
          <w:fldChar w:fldCharType="end"/>
        </w:r>
        <w:r w:rsidRPr="00732F3E">
          <w:rPr>
            <w:rStyle w:val="Hyperlink"/>
            <w:noProof/>
          </w:rPr>
          <w:fldChar w:fldCharType="end"/>
        </w:r>
      </w:ins>
    </w:p>
    <w:p w14:paraId="021B506D" w14:textId="77777777" w:rsidR="006518F6" w:rsidRDefault="006518F6">
      <w:pPr>
        <w:pStyle w:val="TOC2"/>
        <w:rPr>
          <w:ins w:id="36" w:author="Dan Jones" w:date="2016-10-19T15:56:00Z"/>
          <w:rFonts w:asciiTheme="minorHAnsi" w:eastAsiaTheme="minorEastAsia" w:hAnsiTheme="minorHAnsi" w:cstheme="minorBidi"/>
          <w:noProof/>
          <w:color w:val="auto"/>
          <w:sz w:val="22"/>
          <w:szCs w:val="22"/>
        </w:rPr>
      </w:pPr>
      <w:ins w:id="37"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"_Toc464655899"</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02_120</w:t>
        </w:r>
        <w:r>
          <w:rPr>
            <w:noProof/>
            <w:webHidden/>
          </w:rPr>
          <w:tab/>
        </w:r>
        <w:r>
          <w:rPr>
            <w:noProof/>
            <w:webHidden/>
          </w:rPr>
          <w:fldChar w:fldCharType="begin"/>
        </w:r>
        <w:r>
          <w:rPr>
            <w:noProof/>
            <w:webHidden/>
          </w:rPr>
          <w:instrText xml:space="preserve"> PAGEREF _Toc464655899 \h </w:instrText>
        </w:r>
        <w:r>
          <w:rPr>
            <w:noProof/>
            <w:webHidden/>
          </w:rPr>
        </w:r>
      </w:ins>
      <w:r>
        <w:rPr>
          <w:noProof/>
          <w:webHidden/>
        </w:rPr>
        <w:fldChar w:fldCharType="separate"/>
      </w:r>
      <w:ins w:id="38" w:author="Dan Jones" w:date="2016-10-19T15:56:00Z">
        <w:r>
          <w:rPr>
            <w:noProof/>
            <w:webHidden/>
          </w:rPr>
          <w:t>16</w:t>
        </w:r>
        <w:r>
          <w:rPr>
            <w:noProof/>
            <w:webHidden/>
          </w:rPr>
          <w:fldChar w:fldCharType="end"/>
        </w:r>
        <w:r w:rsidRPr="00732F3E">
          <w:rPr>
            <w:rStyle w:val="Hyperlink"/>
            <w:noProof/>
          </w:rPr>
          <w:fldChar w:fldCharType="end"/>
        </w:r>
      </w:ins>
    </w:p>
    <w:p w14:paraId="6CE91147" w14:textId="77777777" w:rsidR="006518F6" w:rsidRDefault="006518F6">
      <w:pPr>
        <w:pStyle w:val="TOC2"/>
        <w:rPr>
          <w:ins w:id="39" w:author="Dan Jones" w:date="2016-10-19T15:56:00Z"/>
          <w:rFonts w:asciiTheme="minorHAnsi" w:eastAsiaTheme="minorEastAsia" w:hAnsiTheme="minorHAnsi" w:cstheme="minorBidi"/>
          <w:noProof/>
          <w:color w:val="auto"/>
          <w:sz w:val="22"/>
          <w:szCs w:val="22"/>
        </w:rPr>
      </w:pPr>
      <w:ins w:id="40"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"_Toc464655900"</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02_130</w:t>
        </w:r>
        <w:r>
          <w:rPr>
            <w:noProof/>
            <w:webHidden/>
          </w:rPr>
          <w:tab/>
        </w:r>
        <w:r>
          <w:rPr>
            <w:noProof/>
            <w:webHidden/>
          </w:rPr>
          <w:fldChar w:fldCharType="begin"/>
        </w:r>
        <w:r>
          <w:rPr>
            <w:noProof/>
            <w:webHidden/>
          </w:rPr>
          <w:instrText xml:space="preserve"> PAGEREF _Toc464655900 \h </w:instrText>
        </w:r>
        <w:r>
          <w:rPr>
            <w:noProof/>
            <w:webHidden/>
          </w:rPr>
        </w:r>
      </w:ins>
      <w:r>
        <w:rPr>
          <w:noProof/>
          <w:webHidden/>
        </w:rPr>
        <w:fldChar w:fldCharType="separate"/>
      </w:r>
      <w:ins w:id="41" w:author="Dan Jones" w:date="2016-10-19T15:56:00Z">
        <w:r>
          <w:rPr>
            <w:noProof/>
            <w:webHidden/>
          </w:rPr>
          <w:t>18</w:t>
        </w:r>
        <w:r>
          <w:rPr>
            <w:noProof/>
            <w:webHidden/>
          </w:rPr>
          <w:fldChar w:fldCharType="end"/>
        </w:r>
        <w:r w:rsidRPr="00732F3E">
          <w:rPr>
            <w:rStyle w:val="Hyperlink"/>
            <w:noProof/>
          </w:rPr>
          <w:fldChar w:fldCharType="end"/>
        </w:r>
      </w:ins>
    </w:p>
    <w:p w14:paraId="4448CD07" w14:textId="77777777" w:rsidR="006518F6" w:rsidRDefault="006518F6">
      <w:pPr>
        <w:pStyle w:val="TOC2"/>
        <w:rPr>
          <w:ins w:id="42" w:author="Dan Jones" w:date="2016-10-19T15:56:00Z"/>
          <w:rFonts w:asciiTheme="minorHAnsi" w:eastAsiaTheme="minorEastAsia" w:hAnsiTheme="minorHAnsi" w:cstheme="minorBidi"/>
          <w:noProof/>
          <w:color w:val="auto"/>
          <w:sz w:val="22"/>
          <w:szCs w:val="22"/>
        </w:rPr>
      </w:pPr>
      <w:ins w:id="43"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"_Toc464655901"</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02_140</w:t>
        </w:r>
        <w:r>
          <w:rPr>
            <w:noProof/>
            <w:webHidden/>
          </w:rPr>
          <w:tab/>
        </w:r>
        <w:r>
          <w:rPr>
            <w:noProof/>
            <w:webHidden/>
          </w:rPr>
          <w:fldChar w:fldCharType="begin"/>
        </w:r>
        <w:r>
          <w:rPr>
            <w:noProof/>
            <w:webHidden/>
          </w:rPr>
          <w:instrText xml:space="preserve"> PAGEREF _Toc464655901 \h </w:instrText>
        </w:r>
        <w:r>
          <w:rPr>
            <w:noProof/>
            <w:webHidden/>
          </w:rPr>
        </w:r>
      </w:ins>
      <w:r>
        <w:rPr>
          <w:noProof/>
          <w:webHidden/>
        </w:rPr>
        <w:fldChar w:fldCharType="separate"/>
      </w:r>
      <w:ins w:id="44" w:author="Dan Jones" w:date="2016-10-19T15:56:00Z">
        <w:r>
          <w:rPr>
            <w:noProof/>
            <w:webHidden/>
          </w:rPr>
          <w:t>19</w:t>
        </w:r>
        <w:r>
          <w:rPr>
            <w:noProof/>
            <w:webHidden/>
          </w:rPr>
          <w:fldChar w:fldCharType="end"/>
        </w:r>
        <w:r w:rsidRPr="00732F3E">
          <w:rPr>
            <w:rStyle w:val="Hyperlink"/>
            <w:noProof/>
          </w:rPr>
          <w:fldChar w:fldCharType="end"/>
        </w:r>
      </w:ins>
    </w:p>
    <w:p w14:paraId="37EE5617" w14:textId="77777777" w:rsidR="006518F6" w:rsidRDefault="006518F6">
      <w:pPr>
        <w:pStyle w:val="TOC1"/>
        <w:tabs>
          <w:tab w:val="right" w:leader="dot" w:pos="9580"/>
        </w:tabs>
        <w:rPr>
          <w:ins w:id="45" w:author="Dan Jones" w:date="2016-10-19T15:56:00Z"/>
          <w:rFonts w:asciiTheme="minorHAnsi" w:eastAsiaTheme="minorEastAsia" w:hAnsiTheme="minorHAnsi" w:cstheme="minorBidi"/>
          <w:noProof/>
          <w:color w:val="auto"/>
          <w:sz w:val="22"/>
          <w:szCs w:val="22"/>
        </w:rPr>
      </w:pPr>
      <w:ins w:id="46"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"_Toc464655902"</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Topic 3: Google and Clients</w:t>
        </w:r>
        <w:r>
          <w:rPr>
            <w:noProof/>
            <w:webHidden/>
          </w:rPr>
          <w:tab/>
        </w:r>
        <w:r>
          <w:rPr>
            <w:noProof/>
            <w:webHidden/>
          </w:rPr>
          <w:fldChar w:fldCharType="begin"/>
        </w:r>
        <w:r>
          <w:rPr>
            <w:noProof/>
            <w:webHidden/>
          </w:rPr>
          <w:instrText xml:space="preserve"> PAGEREF _Toc464655902 \h </w:instrText>
        </w:r>
        <w:r>
          <w:rPr>
            <w:noProof/>
            <w:webHidden/>
          </w:rPr>
        </w:r>
      </w:ins>
      <w:r>
        <w:rPr>
          <w:noProof/>
          <w:webHidden/>
        </w:rPr>
        <w:fldChar w:fldCharType="separate"/>
      </w:r>
      <w:ins w:id="47" w:author="Dan Jones" w:date="2016-10-19T15:56:00Z">
        <w:r>
          <w:rPr>
            <w:noProof/>
            <w:webHidden/>
          </w:rPr>
          <w:t>21</w:t>
        </w:r>
        <w:r>
          <w:rPr>
            <w:noProof/>
            <w:webHidden/>
          </w:rPr>
          <w:fldChar w:fldCharType="end"/>
        </w:r>
        <w:r w:rsidRPr="00732F3E">
          <w:rPr>
            <w:rStyle w:val="Hyperlink"/>
            <w:noProof/>
          </w:rPr>
          <w:fldChar w:fldCharType="end"/>
        </w:r>
      </w:ins>
    </w:p>
    <w:p w14:paraId="4D69944F" w14:textId="77777777" w:rsidR="006518F6" w:rsidRDefault="006518F6">
      <w:pPr>
        <w:pStyle w:val="TOC2"/>
        <w:rPr>
          <w:ins w:id="48" w:author="Dan Jones" w:date="2016-10-19T15:56:00Z"/>
          <w:rFonts w:asciiTheme="minorHAnsi" w:eastAsiaTheme="minorEastAsia" w:hAnsiTheme="minorHAnsi" w:cstheme="minorBidi"/>
          <w:noProof/>
          <w:color w:val="auto"/>
          <w:sz w:val="22"/>
          <w:szCs w:val="22"/>
        </w:rPr>
      </w:pPr>
      <w:ins w:id="49"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"_Toc464655903"</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03_100</w:t>
        </w:r>
        <w:r>
          <w:rPr>
            <w:noProof/>
            <w:webHidden/>
          </w:rPr>
          <w:tab/>
        </w:r>
        <w:r>
          <w:rPr>
            <w:noProof/>
            <w:webHidden/>
          </w:rPr>
          <w:fldChar w:fldCharType="begin"/>
        </w:r>
        <w:r>
          <w:rPr>
            <w:noProof/>
            <w:webHidden/>
          </w:rPr>
          <w:instrText xml:space="preserve"> PAGEREF _Toc464655903 \h </w:instrText>
        </w:r>
        <w:r>
          <w:rPr>
            <w:noProof/>
            <w:webHidden/>
          </w:rPr>
        </w:r>
      </w:ins>
      <w:r>
        <w:rPr>
          <w:noProof/>
          <w:webHidden/>
        </w:rPr>
        <w:fldChar w:fldCharType="separate"/>
      </w:r>
      <w:ins w:id="50" w:author="Dan Jones" w:date="2016-10-19T15:56:00Z">
        <w:r>
          <w:rPr>
            <w:noProof/>
            <w:webHidden/>
          </w:rPr>
          <w:t>22</w:t>
        </w:r>
        <w:r>
          <w:rPr>
            <w:noProof/>
            <w:webHidden/>
          </w:rPr>
          <w:fldChar w:fldCharType="end"/>
        </w:r>
        <w:r w:rsidRPr="00732F3E">
          <w:rPr>
            <w:rStyle w:val="Hyperlink"/>
            <w:noProof/>
          </w:rPr>
          <w:fldChar w:fldCharType="end"/>
        </w:r>
      </w:ins>
    </w:p>
    <w:p w14:paraId="666B8060" w14:textId="77777777" w:rsidR="006518F6" w:rsidRDefault="006518F6">
      <w:pPr>
        <w:pStyle w:val="TOC1"/>
        <w:tabs>
          <w:tab w:val="right" w:leader="dot" w:pos="9580"/>
        </w:tabs>
        <w:rPr>
          <w:ins w:id="51" w:author="Dan Jones" w:date="2016-10-19T15:56:00Z"/>
          <w:rFonts w:asciiTheme="minorHAnsi" w:eastAsiaTheme="minorEastAsia" w:hAnsiTheme="minorHAnsi" w:cstheme="minorBidi"/>
          <w:noProof/>
          <w:color w:val="auto"/>
          <w:sz w:val="22"/>
          <w:szCs w:val="22"/>
        </w:rPr>
      </w:pPr>
      <w:ins w:id="52"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"_Toc464655904"</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Topic 4: What can you expect?</w:t>
        </w:r>
        <w:r>
          <w:rPr>
            <w:noProof/>
            <w:webHidden/>
          </w:rPr>
          <w:tab/>
        </w:r>
        <w:r>
          <w:rPr>
            <w:noProof/>
            <w:webHidden/>
          </w:rPr>
          <w:fldChar w:fldCharType="begin"/>
        </w:r>
        <w:r>
          <w:rPr>
            <w:noProof/>
            <w:webHidden/>
          </w:rPr>
          <w:instrText xml:space="preserve"> PAGEREF _Toc464655904 \h </w:instrText>
        </w:r>
        <w:r>
          <w:rPr>
            <w:noProof/>
            <w:webHidden/>
          </w:rPr>
        </w:r>
      </w:ins>
      <w:r>
        <w:rPr>
          <w:noProof/>
          <w:webHidden/>
        </w:rPr>
        <w:fldChar w:fldCharType="separate"/>
      </w:r>
      <w:ins w:id="53" w:author="Dan Jones" w:date="2016-10-19T15:56:00Z">
        <w:r>
          <w:rPr>
            <w:noProof/>
            <w:webHidden/>
          </w:rPr>
          <w:t>24</w:t>
        </w:r>
        <w:r>
          <w:rPr>
            <w:noProof/>
            <w:webHidden/>
          </w:rPr>
          <w:fldChar w:fldCharType="end"/>
        </w:r>
        <w:r w:rsidRPr="00732F3E">
          <w:rPr>
            <w:rStyle w:val="Hyperlink"/>
            <w:noProof/>
          </w:rPr>
          <w:fldChar w:fldCharType="end"/>
        </w:r>
      </w:ins>
    </w:p>
    <w:p w14:paraId="4528CF5F" w14:textId="77777777" w:rsidR="006518F6" w:rsidRDefault="006518F6">
      <w:pPr>
        <w:pStyle w:val="TOC2"/>
        <w:rPr>
          <w:ins w:id="54" w:author="Dan Jones" w:date="2016-10-19T15:56:00Z"/>
          <w:rFonts w:asciiTheme="minorHAnsi" w:eastAsiaTheme="minorEastAsia" w:hAnsiTheme="minorHAnsi" w:cstheme="minorBidi"/>
          <w:noProof/>
          <w:color w:val="auto"/>
          <w:sz w:val="22"/>
          <w:szCs w:val="22"/>
        </w:rPr>
      </w:pPr>
      <w:ins w:id="55"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"_Toc464655905"</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04_100</w:t>
        </w:r>
        <w:r>
          <w:rPr>
            <w:noProof/>
            <w:webHidden/>
          </w:rPr>
          <w:tab/>
        </w:r>
        <w:r>
          <w:rPr>
            <w:noProof/>
            <w:webHidden/>
          </w:rPr>
          <w:fldChar w:fldCharType="begin"/>
        </w:r>
        <w:r>
          <w:rPr>
            <w:noProof/>
            <w:webHidden/>
          </w:rPr>
          <w:instrText xml:space="preserve"> PAGEREF _Toc464655905 \h </w:instrText>
        </w:r>
        <w:r>
          <w:rPr>
            <w:noProof/>
            <w:webHidden/>
          </w:rPr>
        </w:r>
      </w:ins>
      <w:r>
        <w:rPr>
          <w:noProof/>
          <w:webHidden/>
        </w:rPr>
        <w:fldChar w:fldCharType="separate"/>
      </w:r>
      <w:ins w:id="56" w:author="Dan Jones" w:date="2016-10-19T15:56:00Z">
        <w:r>
          <w:rPr>
            <w:noProof/>
            <w:webHidden/>
          </w:rPr>
          <w:t>25</w:t>
        </w:r>
        <w:r>
          <w:rPr>
            <w:noProof/>
            <w:webHidden/>
          </w:rPr>
          <w:fldChar w:fldCharType="end"/>
        </w:r>
        <w:r w:rsidRPr="00732F3E">
          <w:rPr>
            <w:rStyle w:val="Hyperlink"/>
            <w:noProof/>
          </w:rPr>
          <w:fldChar w:fldCharType="end"/>
        </w:r>
      </w:ins>
    </w:p>
    <w:p w14:paraId="49A849F3" w14:textId="77777777" w:rsidR="006518F6" w:rsidRDefault="006518F6">
      <w:pPr>
        <w:pStyle w:val="TOC2"/>
        <w:rPr>
          <w:ins w:id="57" w:author="Dan Jones" w:date="2016-10-19T15:56:00Z"/>
          <w:rFonts w:asciiTheme="minorHAnsi" w:eastAsiaTheme="minorEastAsia" w:hAnsiTheme="minorHAnsi" w:cstheme="minorBidi"/>
          <w:noProof/>
          <w:color w:val="auto"/>
          <w:sz w:val="22"/>
          <w:szCs w:val="22"/>
        </w:rPr>
      </w:pPr>
      <w:ins w:id="58"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"_Toc464655906"</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04_110</w:t>
        </w:r>
        <w:r>
          <w:rPr>
            <w:noProof/>
            <w:webHidden/>
          </w:rPr>
          <w:tab/>
        </w:r>
        <w:r>
          <w:rPr>
            <w:noProof/>
            <w:webHidden/>
          </w:rPr>
          <w:fldChar w:fldCharType="begin"/>
        </w:r>
        <w:r>
          <w:rPr>
            <w:noProof/>
            <w:webHidden/>
          </w:rPr>
          <w:instrText xml:space="preserve"> PAGEREF _Toc464655906 \h </w:instrText>
        </w:r>
        <w:r>
          <w:rPr>
            <w:noProof/>
            <w:webHidden/>
          </w:rPr>
        </w:r>
      </w:ins>
      <w:r>
        <w:rPr>
          <w:noProof/>
          <w:webHidden/>
        </w:rPr>
        <w:fldChar w:fldCharType="separate"/>
      </w:r>
      <w:ins w:id="59" w:author="Dan Jones" w:date="2016-10-19T15:56:00Z">
        <w:r>
          <w:rPr>
            <w:noProof/>
            <w:webHidden/>
          </w:rPr>
          <w:t>26</w:t>
        </w:r>
        <w:r>
          <w:rPr>
            <w:noProof/>
            <w:webHidden/>
          </w:rPr>
          <w:fldChar w:fldCharType="end"/>
        </w:r>
        <w:r w:rsidRPr="00732F3E">
          <w:rPr>
            <w:rStyle w:val="Hyperlink"/>
            <w:noProof/>
          </w:rPr>
          <w:fldChar w:fldCharType="end"/>
        </w:r>
      </w:ins>
    </w:p>
    <w:p w14:paraId="5829D255" w14:textId="77777777" w:rsidR="006518F6" w:rsidRDefault="006518F6">
      <w:pPr>
        <w:pStyle w:val="TOC1"/>
        <w:tabs>
          <w:tab w:val="right" w:leader="dot" w:pos="9580"/>
        </w:tabs>
        <w:rPr>
          <w:ins w:id="60" w:author="Dan Jones" w:date="2016-10-19T15:56:00Z"/>
          <w:rFonts w:asciiTheme="minorHAnsi" w:eastAsiaTheme="minorEastAsia" w:hAnsiTheme="minorHAnsi" w:cstheme="minorBidi"/>
          <w:noProof/>
          <w:color w:val="auto"/>
          <w:sz w:val="22"/>
          <w:szCs w:val="22"/>
        </w:rPr>
      </w:pPr>
      <w:ins w:id="61"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"_Toc464655907"</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Topic 5: How do I get help?</w:t>
        </w:r>
        <w:r>
          <w:rPr>
            <w:noProof/>
            <w:webHidden/>
          </w:rPr>
          <w:tab/>
        </w:r>
        <w:r>
          <w:rPr>
            <w:noProof/>
            <w:webHidden/>
          </w:rPr>
          <w:fldChar w:fldCharType="begin"/>
        </w:r>
        <w:r>
          <w:rPr>
            <w:noProof/>
            <w:webHidden/>
          </w:rPr>
          <w:instrText xml:space="preserve"> PAGEREF _Toc464655907 \h </w:instrText>
        </w:r>
        <w:r>
          <w:rPr>
            <w:noProof/>
            <w:webHidden/>
          </w:rPr>
        </w:r>
      </w:ins>
      <w:r>
        <w:rPr>
          <w:noProof/>
          <w:webHidden/>
        </w:rPr>
        <w:fldChar w:fldCharType="separate"/>
      </w:r>
      <w:ins w:id="62" w:author="Dan Jones" w:date="2016-10-19T15:56:00Z">
        <w:r>
          <w:rPr>
            <w:noProof/>
            <w:webHidden/>
          </w:rPr>
          <w:t>28</w:t>
        </w:r>
        <w:r>
          <w:rPr>
            <w:noProof/>
            <w:webHidden/>
          </w:rPr>
          <w:fldChar w:fldCharType="end"/>
        </w:r>
        <w:r w:rsidRPr="00732F3E">
          <w:rPr>
            <w:rStyle w:val="Hyperlink"/>
            <w:noProof/>
          </w:rPr>
          <w:fldChar w:fldCharType="end"/>
        </w:r>
      </w:ins>
    </w:p>
    <w:p w14:paraId="5776E5A9" w14:textId="77777777" w:rsidR="006518F6" w:rsidRDefault="006518F6">
      <w:pPr>
        <w:pStyle w:val="TOC2"/>
        <w:rPr>
          <w:ins w:id="63" w:author="Dan Jones" w:date="2016-10-19T15:56:00Z"/>
          <w:rFonts w:asciiTheme="minorHAnsi" w:eastAsiaTheme="minorEastAsia" w:hAnsiTheme="minorHAnsi" w:cstheme="minorBidi"/>
          <w:noProof/>
          <w:color w:val="auto"/>
          <w:sz w:val="22"/>
          <w:szCs w:val="22"/>
        </w:rPr>
      </w:pPr>
      <w:ins w:id="64"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"_Toc464655908"</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05_100</w:t>
        </w:r>
        <w:r>
          <w:rPr>
            <w:noProof/>
            <w:webHidden/>
          </w:rPr>
          <w:tab/>
        </w:r>
        <w:r>
          <w:rPr>
            <w:noProof/>
            <w:webHidden/>
          </w:rPr>
          <w:fldChar w:fldCharType="begin"/>
        </w:r>
        <w:r>
          <w:rPr>
            <w:noProof/>
            <w:webHidden/>
          </w:rPr>
          <w:instrText xml:space="preserve"> PAGEREF _Toc464655908 \h </w:instrText>
        </w:r>
        <w:r>
          <w:rPr>
            <w:noProof/>
            <w:webHidden/>
          </w:rPr>
        </w:r>
      </w:ins>
      <w:r>
        <w:rPr>
          <w:noProof/>
          <w:webHidden/>
        </w:rPr>
        <w:fldChar w:fldCharType="separate"/>
      </w:r>
      <w:ins w:id="65" w:author="Dan Jones" w:date="2016-10-19T15:56:00Z">
        <w:r>
          <w:rPr>
            <w:noProof/>
            <w:webHidden/>
          </w:rPr>
          <w:t>29</w:t>
        </w:r>
        <w:r>
          <w:rPr>
            <w:noProof/>
            <w:webHidden/>
          </w:rPr>
          <w:fldChar w:fldCharType="end"/>
        </w:r>
        <w:r w:rsidRPr="00732F3E">
          <w:rPr>
            <w:rStyle w:val="Hyperlink"/>
            <w:noProof/>
          </w:rPr>
          <w:fldChar w:fldCharType="end"/>
        </w:r>
      </w:ins>
    </w:p>
    <w:p w14:paraId="07557BFC" w14:textId="77777777" w:rsidR="006518F6" w:rsidRDefault="006518F6">
      <w:pPr>
        <w:pStyle w:val="TOC2"/>
        <w:rPr>
          <w:ins w:id="66" w:author="Dan Jones" w:date="2016-10-19T15:56:00Z"/>
          <w:rFonts w:asciiTheme="minorHAnsi" w:eastAsiaTheme="minorEastAsia" w:hAnsiTheme="minorHAnsi" w:cstheme="minorBidi"/>
          <w:noProof/>
          <w:color w:val="auto"/>
          <w:sz w:val="22"/>
          <w:szCs w:val="22"/>
        </w:rPr>
      </w:pPr>
      <w:ins w:id="67" w:author="Dan Jones" w:date="2016-10-19T15:56:00Z">
        <w:r w:rsidRPr="00732F3E">
          <w:rPr>
            <w:rStyle w:val="Hyperlink"/>
            <w:noProof/>
          </w:rPr>
          <w:fldChar w:fldCharType="begin"/>
        </w:r>
        <w:r w:rsidRPr="00732F3E">
          <w:rPr>
            <w:rStyle w:val="Hyperlink"/>
            <w:noProof/>
          </w:rPr>
          <w:instrText xml:space="preserve"> </w:instrText>
        </w:r>
        <w:r>
          <w:rPr>
            <w:noProof/>
          </w:rPr>
          <w:instrText>HYPERLINK \l "_Toc464655909"</w:instrText>
        </w:r>
        <w:r w:rsidRPr="00732F3E">
          <w:rPr>
            <w:rStyle w:val="Hyperlink"/>
            <w:noProof/>
          </w:rPr>
          <w:instrText xml:space="preserve"> </w:instrText>
        </w:r>
        <w:r w:rsidRPr="00732F3E">
          <w:rPr>
            <w:rStyle w:val="Hyperlink"/>
            <w:noProof/>
          </w:rPr>
        </w:r>
        <w:r w:rsidRPr="00732F3E">
          <w:rPr>
            <w:rStyle w:val="Hyperlink"/>
            <w:noProof/>
          </w:rPr>
          <w:fldChar w:fldCharType="separate"/>
        </w:r>
        <w:r w:rsidRPr="00732F3E">
          <w:rPr>
            <w:rStyle w:val="Hyperlink"/>
            <w:noProof/>
          </w:rPr>
          <w:t>SCREEN 05_110</w:t>
        </w:r>
        <w:r>
          <w:rPr>
            <w:noProof/>
            <w:webHidden/>
          </w:rPr>
          <w:tab/>
        </w:r>
        <w:r>
          <w:rPr>
            <w:noProof/>
            <w:webHidden/>
          </w:rPr>
          <w:fldChar w:fldCharType="begin"/>
        </w:r>
        <w:r>
          <w:rPr>
            <w:noProof/>
            <w:webHidden/>
          </w:rPr>
          <w:instrText xml:space="preserve"> PAGEREF _Toc464655909 \h </w:instrText>
        </w:r>
        <w:r>
          <w:rPr>
            <w:noProof/>
            <w:webHidden/>
          </w:rPr>
        </w:r>
      </w:ins>
      <w:r>
        <w:rPr>
          <w:noProof/>
          <w:webHidden/>
        </w:rPr>
        <w:fldChar w:fldCharType="separate"/>
      </w:r>
      <w:ins w:id="68" w:author="Dan Jones" w:date="2016-10-19T15:56:00Z">
        <w:r>
          <w:rPr>
            <w:noProof/>
            <w:webHidden/>
          </w:rPr>
          <w:t>31</w:t>
        </w:r>
        <w:r>
          <w:rPr>
            <w:noProof/>
            <w:webHidden/>
          </w:rPr>
          <w:fldChar w:fldCharType="end"/>
        </w:r>
        <w:r w:rsidRPr="00732F3E">
          <w:rPr>
            <w:rStyle w:val="Hyperlink"/>
            <w:noProof/>
          </w:rPr>
          <w:fldChar w:fldCharType="end"/>
        </w:r>
      </w:ins>
    </w:p>
    <w:p w14:paraId="79AC4615" w14:textId="77777777" w:rsidR="00377335" w:rsidDel="006518F6" w:rsidRDefault="00377335">
      <w:pPr>
        <w:pStyle w:val="TOC2"/>
        <w:rPr>
          <w:del w:id="69" w:author="Dan Jones" w:date="2016-10-19T15:56:00Z"/>
          <w:rFonts w:asciiTheme="minorHAnsi" w:eastAsiaTheme="minorEastAsia" w:hAnsiTheme="minorHAnsi" w:cstheme="minorBidi"/>
          <w:noProof/>
          <w:color w:val="auto"/>
          <w:sz w:val="22"/>
          <w:szCs w:val="22"/>
        </w:rPr>
      </w:pPr>
      <w:del w:id="70" w:author="Dan Jones" w:date="2016-10-19T15:56:00Z">
        <w:r w:rsidRPr="006518F6" w:rsidDel="006518F6">
          <w:rPr>
            <w:noProof/>
            <w:rPrChange w:id="71" w:author="Dan Jones" w:date="2016-10-19T15:56:00Z">
              <w:rPr>
                <w:rStyle w:val="Hyperlink"/>
                <w:noProof/>
              </w:rPr>
            </w:rPrChange>
          </w:rPr>
          <w:delText>SCREEN Resources</w:delText>
        </w:r>
        <w:r w:rsidDel="006518F6">
          <w:rPr>
            <w:noProof/>
            <w:webHidden/>
          </w:rPr>
          <w:tab/>
          <w:delText>5</w:delText>
        </w:r>
      </w:del>
    </w:p>
    <w:p w14:paraId="61098179" w14:textId="77777777" w:rsidR="00377335" w:rsidDel="006518F6" w:rsidRDefault="00377335">
      <w:pPr>
        <w:pStyle w:val="TOC2"/>
        <w:rPr>
          <w:del w:id="72" w:author="Dan Jones" w:date="2016-10-19T15:56:00Z"/>
          <w:rFonts w:asciiTheme="minorHAnsi" w:eastAsiaTheme="minorEastAsia" w:hAnsiTheme="minorHAnsi" w:cstheme="minorBidi"/>
          <w:noProof/>
          <w:color w:val="auto"/>
          <w:sz w:val="22"/>
          <w:szCs w:val="22"/>
        </w:rPr>
      </w:pPr>
      <w:del w:id="73" w:author="Dan Jones" w:date="2016-10-19T15:56:00Z">
        <w:r w:rsidRPr="006518F6" w:rsidDel="006518F6">
          <w:rPr>
            <w:noProof/>
            <w:rPrChange w:id="74" w:author="Dan Jones" w:date="2016-10-19T15:56:00Z">
              <w:rPr>
                <w:rStyle w:val="Hyperlink"/>
                <w:noProof/>
              </w:rPr>
            </w:rPrChange>
          </w:rPr>
          <w:delText>SCREEN Video introduction</w:delText>
        </w:r>
        <w:r w:rsidDel="006518F6">
          <w:rPr>
            <w:noProof/>
            <w:webHidden/>
          </w:rPr>
          <w:tab/>
          <w:delText>6</w:delText>
        </w:r>
      </w:del>
    </w:p>
    <w:p w14:paraId="44B8E3E3" w14:textId="77777777" w:rsidR="00377335" w:rsidDel="006518F6" w:rsidRDefault="00377335">
      <w:pPr>
        <w:pStyle w:val="TOC2"/>
        <w:rPr>
          <w:del w:id="75" w:author="Dan Jones" w:date="2016-10-19T15:56:00Z"/>
          <w:rFonts w:asciiTheme="minorHAnsi" w:eastAsiaTheme="minorEastAsia" w:hAnsiTheme="minorHAnsi" w:cstheme="minorBidi"/>
          <w:noProof/>
          <w:color w:val="auto"/>
          <w:sz w:val="22"/>
          <w:szCs w:val="22"/>
        </w:rPr>
      </w:pPr>
      <w:del w:id="76" w:author="Dan Jones" w:date="2016-10-19T15:56:00Z">
        <w:r w:rsidRPr="006518F6" w:rsidDel="006518F6">
          <w:rPr>
            <w:noProof/>
            <w:rPrChange w:id="77" w:author="Dan Jones" w:date="2016-10-19T15:56:00Z">
              <w:rPr>
                <w:rStyle w:val="Hyperlink"/>
                <w:noProof/>
              </w:rPr>
            </w:rPrChange>
          </w:rPr>
          <w:delText>SCREEN Splash screen</w:delText>
        </w:r>
        <w:r w:rsidDel="006518F6">
          <w:rPr>
            <w:noProof/>
            <w:webHidden/>
          </w:rPr>
          <w:tab/>
          <w:delText>7</w:delText>
        </w:r>
      </w:del>
    </w:p>
    <w:p w14:paraId="040B48A5" w14:textId="77777777" w:rsidR="00377335" w:rsidDel="006518F6" w:rsidRDefault="00377335">
      <w:pPr>
        <w:pStyle w:val="TOC2"/>
        <w:rPr>
          <w:del w:id="78" w:author="Dan Jones" w:date="2016-10-19T15:56:00Z"/>
          <w:rFonts w:asciiTheme="minorHAnsi" w:eastAsiaTheme="minorEastAsia" w:hAnsiTheme="minorHAnsi" w:cstheme="minorBidi"/>
          <w:noProof/>
          <w:color w:val="auto"/>
          <w:sz w:val="22"/>
          <w:szCs w:val="22"/>
        </w:rPr>
      </w:pPr>
      <w:del w:id="79" w:author="Dan Jones" w:date="2016-10-19T15:56:00Z">
        <w:r w:rsidRPr="006518F6" w:rsidDel="006518F6">
          <w:rPr>
            <w:noProof/>
            <w:rPrChange w:id="80" w:author="Dan Jones" w:date="2016-10-19T15:56:00Z">
              <w:rPr>
                <w:rStyle w:val="Hyperlink"/>
                <w:noProof/>
              </w:rPr>
            </w:rPrChange>
          </w:rPr>
          <w:delText>SCREEN Menu</w:delText>
        </w:r>
        <w:r w:rsidDel="006518F6">
          <w:rPr>
            <w:noProof/>
            <w:webHidden/>
          </w:rPr>
          <w:tab/>
          <w:delText>8</w:delText>
        </w:r>
      </w:del>
    </w:p>
    <w:p w14:paraId="3FEE98DD" w14:textId="77777777" w:rsidR="00377335" w:rsidDel="006518F6" w:rsidRDefault="00377335">
      <w:pPr>
        <w:pStyle w:val="TOC1"/>
        <w:tabs>
          <w:tab w:val="right" w:leader="dot" w:pos="9580"/>
        </w:tabs>
        <w:rPr>
          <w:del w:id="81" w:author="Dan Jones" w:date="2016-10-19T15:56:00Z"/>
          <w:rFonts w:asciiTheme="minorHAnsi" w:eastAsiaTheme="minorEastAsia" w:hAnsiTheme="minorHAnsi" w:cstheme="minorBidi"/>
          <w:noProof/>
          <w:color w:val="auto"/>
          <w:sz w:val="22"/>
          <w:szCs w:val="22"/>
        </w:rPr>
      </w:pPr>
      <w:del w:id="82" w:author="Dan Jones" w:date="2016-10-19T15:56:00Z">
        <w:r w:rsidRPr="006518F6" w:rsidDel="006518F6">
          <w:rPr>
            <w:noProof/>
            <w:rPrChange w:id="83" w:author="Dan Jones" w:date="2016-10-19T15:56:00Z">
              <w:rPr>
                <w:rStyle w:val="Hyperlink"/>
                <w:noProof/>
              </w:rPr>
            </w:rPrChange>
          </w:rPr>
          <w:delText>Topic 1: Why are we changing?</w:delText>
        </w:r>
        <w:r w:rsidDel="006518F6">
          <w:rPr>
            <w:noProof/>
            <w:webHidden/>
          </w:rPr>
          <w:tab/>
          <w:delText>9</w:delText>
        </w:r>
      </w:del>
    </w:p>
    <w:p w14:paraId="3F6B3598" w14:textId="77777777" w:rsidR="00377335" w:rsidDel="006518F6" w:rsidRDefault="00377335">
      <w:pPr>
        <w:pStyle w:val="TOC2"/>
        <w:rPr>
          <w:del w:id="84" w:author="Dan Jones" w:date="2016-10-19T15:56:00Z"/>
          <w:rFonts w:asciiTheme="minorHAnsi" w:eastAsiaTheme="minorEastAsia" w:hAnsiTheme="minorHAnsi" w:cstheme="minorBidi"/>
          <w:noProof/>
          <w:color w:val="auto"/>
          <w:sz w:val="22"/>
          <w:szCs w:val="22"/>
        </w:rPr>
      </w:pPr>
      <w:del w:id="85" w:author="Dan Jones" w:date="2016-10-19T15:56:00Z">
        <w:r w:rsidRPr="006518F6" w:rsidDel="006518F6">
          <w:rPr>
            <w:noProof/>
            <w:rPrChange w:id="86" w:author="Dan Jones" w:date="2016-10-19T15:56:00Z">
              <w:rPr>
                <w:rStyle w:val="Hyperlink"/>
                <w:noProof/>
              </w:rPr>
            </w:rPrChange>
          </w:rPr>
          <w:delText>SCREEN 01_101</w:delText>
        </w:r>
        <w:r w:rsidDel="006518F6">
          <w:rPr>
            <w:noProof/>
            <w:webHidden/>
          </w:rPr>
          <w:tab/>
          <w:delText>10</w:delText>
        </w:r>
      </w:del>
    </w:p>
    <w:p w14:paraId="0EF3E3DC" w14:textId="77777777" w:rsidR="00377335" w:rsidDel="006518F6" w:rsidRDefault="00377335">
      <w:pPr>
        <w:pStyle w:val="TOC1"/>
        <w:tabs>
          <w:tab w:val="right" w:leader="dot" w:pos="9580"/>
        </w:tabs>
        <w:rPr>
          <w:del w:id="87" w:author="Dan Jones" w:date="2016-10-19T15:56:00Z"/>
          <w:rFonts w:asciiTheme="minorHAnsi" w:eastAsiaTheme="minorEastAsia" w:hAnsiTheme="minorHAnsi" w:cstheme="minorBidi"/>
          <w:noProof/>
          <w:color w:val="auto"/>
          <w:sz w:val="22"/>
          <w:szCs w:val="22"/>
        </w:rPr>
      </w:pPr>
      <w:del w:id="88" w:author="Dan Jones" w:date="2016-10-19T15:56:00Z">
        <w:r w:rsidRPr="006518F6" w:rsidDel="006518F6">
          <w:rPr>
            <w:noProof/>
            <w:rPrChange w:id="89" w:author="Dan Jones" w:date="2016-10-19T15:56:00Z">
              <w:rPr>
                <w:rStyle w:val="Hyperlink"/>
                <w:noProof/>
              </w:rPr>
            </w:rPrChange>
          </w:rPr>
          <w:delText>Topic 2: What is changing?</w:delText>
        </w:r>
        <w:r w:rsidDel="006518F6">
          <w:rPr>
            <w:noProof/>
            <w:webHidden/>
          </w:rPr>
          <w:tab/>
          <w:delText>11</w:delText>
        </w:r>
      </w:del>
    </w:p>
    <w:p w14:paraId="3D792805" w14:textId="77777777" w:rsidR="00377335" w:rsidDel="006518F6" w:rsidRDefault="00377335">
      <w:pPr>
        <w:pStyle w:val="TOC2"/>
        <w:rPr>
          <w:del w:id="90" w:author="Dan Jones" w:date="2016-10-19T15:56:00Z"/>
          <w:rFonts w:asciiTheme="minorHAnsi" w:eastAsiaTheme="minorEastAsia" w:hAnsiTheme="minorHAnsi" w:cstheme="minorBidi"/>
          <w:noProof/>
          <w:color w:val="auto"/>
          <w:sz w:val="22"/>
          <w:szCs w:val="22"/>
        </w:rPr>
      </w:pPr>
      <w:del w:id="91" w:author="Dan Jones" w:date="2016-10-19T15:56:00Z">
        <w:r w:rsidRPr="006518F6" w:rsidDel="006518F6">
          <w:rPr>
            <w:noProof/>
            <w:rPrChange w:id="92" w:author="Dan Jones" w:date="2016-10-19T15:56:00Z">
              <w:rPr>
                <w:rStyle w:val="Hyperlink"/>
                <w:noProof/>
              </w:rPr>
            </w:rPrChange>
          </w:rPr>
          <w:delText>SCREEN 02_100</w:delText>
        </w:r>
        <w:r w:rsidDel="006518F6">
          <w:rPr>
            <w:noProof/>
            <w:webHidden/>
          </w:rPr>
          <w:tab/>
          <w:delText>12</w:delText>
        </w:r>
      </w:del>
    </w:p>
    <w:p w14:paraId="6C010B06" w14:textId="77777777" w:rsidR="00377335" w:rsidDel="006518F6" w:rsidRDefault="00377335">
      <w:pPr>
        <w:pStyle w:val="TOC2"/>
        <w:rPr>
          <w:del w:id="93" w:author="Dan Jones" w:date="2016-10-19T15:56:00Z"/>
          <w:rFonts w:asciiTheme="minorHAnsi" w:eastAsiaTheme="minorEastAsia" w:hAnsiTheme="minorHAnsi" w:cstheme="minorBidi"/>
          <w:noProof/>
          <w:color w:val="auto"/>
          <w:sz w:val="22"/>
          <w:szCs w:val="22"/>
        </w:rPr>
      </w:pPr>
      <w:del w:id="94" w:author="Dan Jones" w:date="2016-10-19T15:56:00Z">
        <w:r w:rsidRPr="006518F6" w:rsidDel="006518F6">
          <w:rPr>
            <w:noProof/>
            <w:rPrChange w:id="95" w:author="Dan Jones" w:date="2016-10-19T15:56:00Z">
              <w:rPr>
                <w:rStyle w:val="Hyperlink"/>
                <w:noProof/>
              </w:rPr>
            </w:rPrChange>
          </w:rPr>
          <w:delText>SCREEN 02_110</w:delText>
        </w:r>
        <w:r w:rsidDel="006518F6">
          <w:rPr>
            <w:noProof/>
            <w:webHidden/>
          </w:rPr>
          <w:tab/>
          <w:delText>14</w:delText>
        </w:r>
      </w:del>
    </w:p>
    <w:p w14:paraId="7F10E2C2" w14:textId="77777777" w:rsidR="00377335" w:rsidDel="006518F6" w:rsidRDefault="00377335">
      <w:pPr>
        <w:pStyle w:val="TOC2"/>
        <w:rPr>
          <w:del w:id="96" w:author="Dan Jones" w:date="2016-10-19T15:56:00Z"/>
          <w:rFonts w:asciiTheme="minorHAnsi" w:eastAsiaTheme="minorEastAsia" w:hAnsiTheme="minorHAnsi" w:cstheme="minorBidi"/>
          <w:noProof/>
          <w:color w:val="auto"/>
          <w:sz w:val="22"/>
          <w:szCs w:val="22"/>
        </w:rPr>
      </w:pPr>
      <w:del w:id="97" w:author="Dan Jones" w:date="2016-10-19T15:56:00Z">
        <w:r w:rsidRPr="006518F6" w:rsidDel="006518F6">
          <w:rPr>
            <w:noProof/>
            <w:rPrChange w:id="98" w:author="Dan Jones" w:date="2016-10-19T15:56:00Z">
              <w:rPr>
                <w:rStyle w:val="Hyperlink"/>
                <w:noProof/>
              </w:rPr>
            </w:rPrChange>
          </w:rPr>
          <w:delText>SCREEN 02_120</w:delText>
        </w:r>
        <w:r w:rsidDel="006518F6">
          <w:rPr>
            <w:noProof/>
            <w:webHidden/>
          </w:rPr>
          <w:tab/>
          <w:delText>16</w:delText>
        </w:r>
      </w:del>
    </w:p>
    <w:p w14:paraId="45D816CD" w14:textId="77777777" w:rsidR="00377335" w:rsidDel="006518F6" w:rsidRDefault="00377335">
      <w:pPr>
        <w:pStyle w:val="TOC2"/>
        <w:rPr>
          <w:del w:id="99" w:author="Dan Jones" w:date="2016-10-19T15:56:00Z"/>
          <w:rFonts w:asciiTheme="minorHAnsi" w:eastAsiaTheme="minorEastAsia" w:hAnsiTheme="minorHAnsi" w:cstheme="minorBidi"/>
          <w:noProof/>
          <w:color w:val="auto"/>
          <w:sz w:val="22"/>
          <w:szCs w:val="22"/>
        </w:rPr>
      </w:pPr>
      <w:del w:id="100" w:author="Dan Jones" w:date="2016-10-19T15:56:00Z">
        <w:r w:rsidRPr="006518F6" w:rsidDel="006518F6">
          <w:rPr>
            <w:noProof/>
            <w:rPrChange w:id="101" w:author="Dan Jones" w:date="2016-10-19T15:56:00Z">
              <w:rPr>
                <w:rStyle w:val="Hyperlink"/>
                <w:noProof/>
              </w:rPr>
            </w:rPrChange>
          </w:rPr>
          <w:delText>SCREEN 02_130</w:delText>
        </w:r>
        <w:r w:rsidDel="006518F6">
          <w:rPr>
            <w:noProof/>
            <w:webHidden/>
          </w:rPr>
          <w:tab/>
          <w:delText>18</w:delText>
        </w:r>
      </w:del>
    </w:p>
    <w:p w14:paraId="0DEF86B9" w14:textId="77777777" w:rsidR="00377335" w:rsidDel="006518F6" w:rsidRDefault="00377335">
      <w:pPr>
        <w:pStyle w:val="TOC2"/>
        <w:rPr>
          <w:del w:id="102" w:author="Dan Jones" w:date="2016-10-19T15:56:00Z"/>
          <w:rFonts w:asciiTheme="minorHAnsi" w:eastAsiaTheme="minorEastAsia" w:hAnsiTheme="minorHAnsi" w:cstheme="minorBidi"/>
          <w:noProof/>
          <w:color w:val="auto"/>
          <w:sz w:val="22"/>
          <w:szCs w:val="22"/>
        </w:rPr>
      </w:pPr>
      <w:del w:id="103" w:author="Dan Jones" w:date="2016-10-19T15:56:00Z">
        <w:r w:rsidRPr="006518F6" w:rsidDel="006518F6">
          <w:rPr>
            <w:noProof/>
            <w:rPrChange w:id="104" w:author="Dan Jones" w:date="2016-10-19T15:56:00Z">
              <w:rPr>
                <w:rStyle w:val="Hyperlink"/>
                <w:noProof/>
              </w:rPr>
            </w:rPrChange>
          </w:rPr>
          <w:delText>SCREEN 02_140</w:delText>
        </w:r>
        <w:r w:rsidDel="006518F6">
          <w:rPr>
            <w:noProof/>
            <w:webHidden/>
          </w:rPr>
          <w:tab/>
          <w:delText>19</w:delText>
        </w:r>
      </w:del>
    </w:p>
    <w:p w14:paraId="39102F4A" w14:textId="77777777" w:rsidR="00377335" w:rsidDel="006518F6" w:rsidRDefault="00377335">
      <w:pPr>
        <w:pStyle w:val="TOC1"/>
        <w:tabs>
          <w:tab w:val="right" w:leader="dot" w:pos="9580"/>
        </w:tabs>
        <w:rPr>
          <w:del w:id="105" w:author="Dan Jones" w:date="2016-10-19T15:56:00Z"/>
          <w:rFonts w:asciiTheme="minorHAnsi" w:eastAsiaTheme="minorEastAsia" w:hAnsiTheme="minorHAnsi" w:cstheme="minorBidi"/>
          <w:noProof/>
          <w:color w:val="auto"/>
          <w:sz w:val="22"/>
          <w:szCs w:val="22"/>
        </w:rPr>
      </w:pPr>
      <w:del w:id="106" w:author="Dan Jones" w:date="2016-10-19T15:56:00Z">
        <w:r w:rsidRPr="006518F6" w:rsidDel="006518F6">
          <w:rPr>
            <w:noProof/>
            <w:rPrChange w:id="107" w:author="Dan Jones" w:date="2016-10-19T15:56:00Z">
              <w:rPr>
                <w:rStyle w:val="Hyperlink"/>
                <w:noProof/>
              </w:rPr>
            </w:rPrChange>
          </w:rPr>
          <w:delText>Topic 3: Google and Clients</w:delText>
        </w:r>
        <w:r w:rsidDel="006518F6">
          <w:rPr>
            <w:noProof/>
            <w:webHidden/>
          </w:rPr>
          <w:tab/>
          <w:delText>21</w:delText>
        </w:r>
      </w:del>
    </w:p>
    <w:p w14:paraId="3CF2F9AF" w14:textId="77777777" w:rsidR="00377335" w:rsidDel="006518F6" w:rsidRDefault="00377335">
      <w:pPr>
        <w:pStyle w:val="TOC2"/>
        <w:rPr>
          <w:del w:id="108" w:author="Dan Jones" w:date="2016-10-19T15:56:00Z"/>
          <w:rFonts w:asciiTheme="minorHAnsi" w:eastAsiaTheme="minorEastAsia" w:hAnsiTheme="minorHAnsi" w:cstheme="minorBidi"/>
          <w:noProof/>
          <w:color w:val="auto"/>
          <w:sz w:val="22"/>
          <w:szCs w:val="22"/>
        </w:rPr>
      </w:pPr>
      <w:del w:id="109" w:author="Dan Jones" w:date="2016-10-19T15:56:00Z">
        <w:r w:rsidRPr="006518F6" w:rsidDel="006518F6">
          <w:rPr>
            <w:noProof/>
            <w:rPrChange w:id="110" w:author="Dan Jones" w:date="2016-10-19T15:56:00Z">
              <w:rPr>
                <w:rStyle w:val="Hyperlink"/>
                <w:noProof/>
              </w:rPr>
            </w:rPrChange>
          </w:rPr>
          <w:delText>SCREEN 03_100</w:delText>
        </w:r>
        <w:r w:rsidDel="006518F6">
          <w:rPr>
            <w:noProof/>
            <w:webHidden/>
          </w:rPr>
          <w:tab/>
          <w:delText>22</w:delText>
        </w:r>
      </w:del>
    </w:p>
    <w:p w14:paraId="50617335" w14:textId="77777777" w:rsidR="00377335" w:rsidDel="006518F6" w:rsidRDefault="00377335">
      <w:pPr>
        <w:pStyle w:val="TOC1"/>
        <w:tabs>
          <w:tab w:val="right" w:leader="dot" w:pos="9580"/>
        </w:tabs>
        <w:rPr>
          <w:del w:id="111" w:author="Dan Jones" w:date="2016-10-19T15:56:00Z"/>
          <w:rFonts w:asciiTheme="minorHAnsi" w:eastAsiaTheme="minorEastAsia" w:hAnsiTheme="minorHAnsi" w:cstheme="minorBidi"/>
          <w:noProof/>
          <w:color w:val="auto"/>
          <w:sz w:val="22"/>
          <w:szCs w:val="22"/>
        </w:rPr>
      </w:pPr>
      <w:del w:id="112" w:author="Dan Jones" w:date="2016-10-19T15:56:00Z">
        <w:r w:rsidRPr="006518F6" w:rsidDel="006518F6">
          <w:rPr>
            <w:noProof/>
            <w:rPrChange w:id="113" w:author="Dan Jones" w:date="2016-10-19T15:56:00Z">
              <w:rPr>
                <w:rStyle w:val="Hyperlink"/>
                <w:noProof/>
              </w:rPr>
            </w:rPrChange>
          </w:rPr>
          <w:delText>Topic 4: What can you expect?</w:delText>
        </w:r>
        <w:r w:rsidDel="006518F6">
          <w:rPr>
            <w:noProof/>
            <w:webHidden/>
          </w:rPr>
          <w:tab/>
          <w:delText>24</w:delText>
        </w:r>
      </w:del>
    </w:p>
    <w:p w14:paraId="458DA0C7" w14:textId="77777777" w:rsidR="00377335" w:rsidDel="006518F6" w:rsidRDefault="00377335">
      <w:pPr>
        <w:pStyle w:val="TOC2"/>
        <w:rPr>
          <w:del w:id="114" w:author="Dan Jones" w:date="2016-10-19T15:56:00Z"/>
          <w:rFonts w:asciiTheme="minorHAnsi" w:eastAsiaTheme="minorEastAsia" w:hAnsiTheme="minorHAnsi" w:cstheme="minorBidi"/>
          <w:noProof/>
          <w:color w:val="auto"/>
          <w:sz w:val="22"/>
          <w:szCs w:val="22"/>
        </w:rPr>
      </w:pPr>
      <w:del w:id="115" w:author="Dan Jones" w:date="2016-10-19T15:56:00Z">
        <w:r w:rsidRPr="006518F6" w:rsidDel="006518F6">
          <w:rPr>
            <w:noProof/>
            <w:rPrChange w:id="116" w:author="Dan Jones" w:date="2016-10-19T15:56:00Z">
              <w:rPr>
                <w:rStyle w:val="Hyperlink"/>
                <w:noProof/>
              </w:rPr>
            </w:rPrChange>
          </w:rPr>
          <w:delText>SCREEN 04_100</w:delText>
        </w:r>
        <w:r w:rsidDel="006518F6">
          <w:rPr>
            <w:noProof/>
            <w:webHidden/>
          </w:rPr>
          <w:tab/>
          <w:delText>25</w:delText>
        </w:r>
      </w:del>
    </w:p>
    <w:p w14:paraId="655DDB0A" w14:textId="77777777" w:rsidR="00377335" w:rsidDel="006518F6" w:rsidRDefault="00377335">
      <w:pPr>
        <w:pStyle w:val="TOC2"/>
        <w:rPr>
          <w:del w:id="117" w:author="Dan Jones" w:date="2016-10-19T15:56:00Z"/>
          <w:rFonts w:asciiTheme="minorHAnsi" w:eastAsiaTheme="minorEastAsia" w:hAnsiTheme="minorHAnsi" w:cstheme="minorBidi"/>
          <w:noProof/>
          <w:color w:val="auto"/>
          <w:sz w:val="22"/>
          <w:szCs w:val="22"/>
        </w:rPr>
      </w:pPr>
      <w:del w:id="118" w:author="Dan Jones" w:date="2016-10-19T15:56:00Z">
        <w:r w:rsidRPr="006518F6" w:rsidDel="006518F6">
          <w:rPr>
            <w:noProof/>
            <w:rPrChange w:id="119" w:author="Dan Jones" w:date="2016-10-19T15:56:00Z">
              <w:rPr>
                <w:rStyle w:val="Hyperlink"/>
                <w:noProof/>
              </w:rPr>
            </w:rPrChange>
          </w:rPr>
          <w:delText>SCREEN 04_110</w:delText>
        </w:r>
        <w:r w:rsidDel="006518F6">
          <w:rPr>
            <w:noProof/>
            <w:webHidden/>
          </w:rPr>
          <w:tab/>
          <w:delText>26</w:delText>
        </w:r>
      </w:del>
    </w:p>
    <w:p w14:paraId="5CA90C49" w14:textId="77777777" w:rsidR="00377335" w:rsidDel="006518F6" w:rsidRDefault="00377335">
      <w:pPr>
        <w:pStyle w:val="TOC1"/>
        <w:tabs>
          <w:tab w:val="right" w:leader="dot" w:pos="9580"/>
        </w:tabs>
        <w:rPr>
          <w:del w:id="120" w:author="Dan Jones" w:date="2016-10-19T15:56:00Z"/>
          <w:rFonts w:asciiTheme="minorHAnsi" w:eastAsiaTheme="minorEastAsia" w:hAnsiTheme="minorHAnsi" w:cstheme="minorBidi"/>
          <w:noProof/>
          <w:color w:val="auto"/>
          <w:sz w:val="22"/>
          <w:szCs w:val="22"/>
        </w:rPr>
      </w:pPr>
      <w:del w:id="121" w:author="Dan Jones" w:date="2016-10-19T15:56:00Z">
        <w:r w:rsidRPr="006518F6" w:rsidDel="006518F6">
          <w:rPr>
            <w:noProof/>
            <w:rPrChange w:id="122" w:author="Dan Jones" w:date="2016-10-19T15:56:00Z">
              <w:rPr>
                <w:rStyle w:val="Hyperlink"/>
                <w:noProof/>
              </w:rPr>
            </w:rPrChange>
          </w:rPr>
          <w:delText>Topic 5: How do I get help?</w:delText>
        </w:r>
        <w:r w:rsidDel="006518F6">
          <w:rPr>
            <w:noProof/>
            <w:webHidden/>
          </w:rPr>
          <w:tab/>
          <w:delText>28</w:delText>
        </w:r>
      </w:del>
    </w:p>
    <w:p w14:paraId="5C493DCF" w14:textId="77777777" w:rsidR="00377335" w:rsidDel="006518F6" w:rsidRDefault="00377335">
      <w:pPr>
        <w:pStyle w:val="TOC2"/>
        <w:rPr>
          <w:del w:id="123" w:author="Dan Jones" w:date="2016-10-19T15:56:00Z"/>
          <w:rFonts w:asciiTheme="minorHAnsi" w:eastAsiaTheme="minorEastAsia" w:hAnsiTheme="minorHAnsi" w:cstheme="minorBidi"/>
          <w:noProof/>
          <w:color w:val="auto"/>
          <w:sz w:val="22"/>
          <w:szCs w:val="22"/>
        </w:rPr>
      </w:pPr>
      <w:del w:id="124" w:author="Dan Jones" w:date="2016-10-19T15:56:00Z">
        <w:r w:rsidRPr="006518F6" w:rsidDel="006518F6">
          <w:rPr>
            <w:noProof/>
            <w:rPrChange w:id="125" w:author="Dan Jones" w:date="2016-10-19T15:56:00Z">
              <w:rPr>
                <w:rStyle w:val="Hyperlink"/>
                <w:noProof/>
              </w:rPr>
            </w:rPrChange>
          </w:rPr>
          <w:delText>SCREEN 05_100</w:delText>
        </w:r>
        <w:r w:rsidDel="006518F6">
          <w:rPr>
            <w:noProof/>
            <w:webHidden/>
          </w:rPr>
          <w:tab/>
          <w:delText>29</w:delText>
        </w:r>
      </w:del>
    </w:p>
    <w:p w14:paraId="00D5209E" w14:textId="77777777" w:rsidR="00377335" w:rsidDel="006518F6" w:rsidRDefault="00377335">
      <w:pPr>
        <w:pStyle w:val="TOC2"/>
        <w:rPr>
          <w:del w:id="126" w:author="Dan Jones" w:date="2016-10-19T15:56:00Z"/>
          <w:rFonts w:asciiTheme="minorHAnsi" w:eastAsiaTheme="minorEastAsia" w:hAnsiTheme="minorHAnsi" w:cstheme="minorBidi"/>
          <w:noProof/>
          <w:color w:val="auto"/>
          <w:sz w:val="22"/>
          <w:szCs w:val="22"/>
        </w:rPr>
      </w:pPr>
      <w:del w:id="127" w:author="Dan Jones" w:date="2016-10-19T15:56:00Z">
        <w:r w:rsidRPr="006518F6" w:rsidDel="006518F6">
          <w:rPr>
            <w:noProof/>
            <w:rPrChange w:id="128" w:author="Dan Jones" w:date="2016-10-19T15:56:00Z">
              <w:rPr>
                <w:rStyle w:val="Hyperlink"/>
                <w:noProof/>
              </w:rPr>
            </w:rPrChange>
          </w:rPr>
          <w:delText>SCREEN 05_110</w:delText>
        </w:r>
        <w:r w:rsidDel="006518F6">
          <w:rPr>
            <w:noProof/>
            <w:webHidden/>
          </w:rPr>
          <w:tab/>
          <w:delText>31</w:delText>
        </w:r>
      </w:del>
    </w:p>
    <w:p w14:paraId="0B510EE4" w14:textId="77777777" w:rsidR="00EF2DD4" w:rsidRDefault="00D52E9B">
      <w:r>
        <w:fldChar w:fldCharType="end"/>
      </w:r>
    </w:p>
    <w:p w14:paraId="3FB4EADD" w14:textId="77777777" w:rsidR="00EF2DD4" w:rsidRDefault="00EF2DD4"/>
    <w:p w14:paraId="1AA301CF" w14:textId="77777777" w:rsidR="00EF2DD4" w:rsidRDefault="00EF2DD4"/>
    <w:p w14:paraId="7A891200" w14:textId="77777777" w:rsidR="00EF2DD4" w:rsidRDefault="00EF2DD4"/>
    <w:p w14:paraId="778485DA" w14:textId="77777777" w:rsidR="00EF2DD4" w:rsidRDefault="00EF2DD4"/>
    <w:p w14:paraId="32100624" w14:textId="77777777" w:rsidR="00EF2DD4" w:rsidRDefault="00EF2DD4"/>
    <w:p w14:paraId="2BC855FE" w14:textId="77777777" w:rsidR="00EF2DD4" w:rsidRDefault="00EF2DD4"/>
    <w:p w14:paraId="3F97AC9E" w14:textId="77777777" w:rsidR="00EF2DD4" w:rsidRDefault="00EF2DD4">
      <w:bookmarkStart w:id="129" w:name="h.tyjcwt" w:colFirst="0" w:colLast="0"/>
      <w:bookmarkEnd w:id="129"/>
    </w:p>
    <w:p w14:paraId="38C5FDD8" w14:textId="77777777" w:rsidR="00EF2DD4" w:rsidRDefault="00E95597">
      <w:r>
        <w:br w:type="page"/>
      </w:r>
    </w:p>
    <w:p w14:paraId="1EA81625" w14:textId="77777777" w:rsidR="001B5E87" w:rsidRDefault="001B5E87" w:rsidP="001B5E87">
      <w:pPr>
        <w:pStyle w:val="Heading2"/>
        <w:shd w:val="clear" w:color="auto" w:fill="525252" w:themeFill="accent3" w:themeFillShade="80"/>
        <w:jc w:val="left"/>
      </w:pPr>
      <w:bookmarkStart w:id="130" w:name="_Toc464655890"/>
      <w:r>
        <w:lastRenderedPageBreak/>
        <w:t xml:space="preserve">SCREEN </w:t>
      </w:r>
      <w:r>
        <w:rPr>
          <w:color w:val="FFFFFF"/>
        </w:rPr>
        <w:t>Resources</w:t>
      </w:r>
      <w:bookmarkEnd w:id="130"/>
    </w:p>
    <w:p w14:paraId="316658A4" w14:textId="77777777" w:rsidR="001B5E87" w:rsidRDefault="001B5E87" w:rsidP="001B5E87">
      <w:pPr>
        <w:spacing w:before="60" w:after="60"/>
      </w:pPr>
    </w:p>
    <w:p w14:paraId="3E636531" w14:textId="77777777" w:rsidR="001B5E87" w:rsidRDefault="001B5E87" w:rsidP="001B5E87">
      <w:pPr>
        <w:spacing w:before="60" w:after="60"/>
      </w:pPr>
      <w:r>
        <w:rPr>
          <w:b/>
          <w:sz w:val="22"/>
          <w:szCs w:val="22"/>
        </w:rPr>
        <w:t>DESKTOP/MOBILE SCREEN TYPE</w:t>
      </w:r>
      <w:r>
        <w:rPr>
          <w:sz w:val="22"/>
          <w:szCs w:val="22"/>
        </w:rPr>
        <w:t xml:space="preserve">: Dialogue window </w:t>
      </w:r>
    </w:p>
    <w:p w14:paraId="062DEBEF" w14:textId="77777777" w:rsidR="001B5E87" w:rsidRDefault="001B5E87" w:rsidP="001B5E87"/>
    <w:p w14:paraId="2AC0EF37" w14:textId="77777777" w:rsidR="001B5E87" w:rsidRDefault="001B5E87" w:rsidP="001B5E87">
      <w:pPr>
        <w:rPr>
          <w:b/>
          <w:color w:val="595959"/>
          <w:u w:val="single"/>
        </w:rPr>
      </w:pPr>
      <w:r>
        <w:rPr>
          <w:b/>
          <w:color w:val="595959"/>
          <w:u w:val="single"/>
        </w:rPr>
        <w:t xml:space="preserve">TITLE: </w:t>
      </w:r>
    </w:p>
    <w:p w14:paraId="46A5DE15" w14:textId="77777777" w:rsidR="001B5E87" w:rsidRPr="00991923" w:rsidRDefault="001B5E87" w:rsidP="001B5E87">
      <w:r>
        <w:t xml:space="preserve">Resources </w:t>
      </w:r>
    </w:p>
    <w:p w14:paraId="6445A1F2" w14:textId="77777777" w:rsidR="001B5E87" w:rsidRDefault="001B5E87" w:rsidP="001B5E87"/>
    <w:p w14:paraId="5E62A458" w14:textId="77777777" w:rsidR="001B5E87" w:rsidRDefault="001B5E87" w:rsidP="001B5E87">
      <w:r>
        <w:rPr>
          <w:b/>
          <w:color w:val="595959"/>
          <w:u w:val="single"/>
        </w:rPr>
        <w:t xml:space="preserve">TEXT </w:t>
      </w:r>
      <w:r>
        <w:rPr>
          <w:b/>
          <w:color w:val="808080"/>
          <w:u w:val="single"/>
        </w:rPr>
        <w:t>(50 words max)</w:t>
      </w:r>
    </w:p>
    <w:p w14:paraId="09479F3C" w14:textId="77777777" w:rsidR="00DA2067" w:rsidRDefault="00DA2067" w:rsidP="001B5E87">
      <w:pPr>
        <w:rPr>
          <w:highlight w:val="yellow"/>
        </w:rPr>
      </w:pPr>
    </w:p>
    <w:p w14:paraId="1BB47D6B" w14:textId="77777777" w:rsidR="00DA2067" w:rsidRDefault="00DA2067" w:rsidP="001B5E87">
      <w:r w:rsidRPr="00811526">
        <w:t>Here are some useful links</w:t>
      </w:r>
      <w:r w:rsidR="00C01A21">
        <w:t xml:space="preserve"> belo</w:t>
      </w:r>
      <w:r w:rsidR="00A90C19">
        <w:t>w:</w:t>
      </w:r>
    </w:p>
    <w:p w14:paraId="763C2352" w14:textId="77777777" w:rsidR="00DA2067" w:rsidRDefault="00DA2067" w:rsidP="001B5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579"/>
      </w:tblGrid>
      <w:tr w:rsidR="00A90C19" w14:paraId="3DD8E8CF" w14:textId="77777777" w:rsidTr="00FA5A0B">
        <w:tc>
          <w:tcPr>
            <w:tcW w:w="3227" w:type="dxa"/>
          </w:tcPr>
          <w:p w14:paraId="7C23FC7E" w14:textId="77777777" w:rsidR="00A90C19" w:rsidRDefault="00777AE2">
            <w:pPr>
              <w:spacing w:before="120" w:after="120"/>
            </w:pPr>
            <w:del w:id="131" w:author="Niall Magennis" w:date="2016-10-19T13:58:00Z">
              <w:r w:rsidDel="00A94308">
                <w:fldChar w:fldCharType="begin"/>
              </w:r>
              <w:r w:rsidDel="00A94308">
                <w:delInstrText xml:space="preserve"> HYPERLINK "file:///\\\\brightfs1\\company\\Projects\\PWC847_Google\\development\\scripts\\to%20play%20video" </w:delInstrText>
              </w:r>
              <w:r w:rsidDel="00A94308">
                <w:fldChar w:fldCharType="separate"/>
              </w:r>
              <w:r w:rsidR="00A90C19" w:rsidRPr="00A90C19" w:rsidDel="00A94308">
                <w:rPr>
                  <w:rStyle w:val="Hyperlink"/>
                </w:rPr>
                <w:delText>Replay introduction video</w:delText>
              </w:r>
              <w:r w:rsidDel="00A94308">
                <w:rPr>
                  <w:rStyle w:val="Hyperlink"/>
                </w:rPr>
                <w:fldChar w:fldCharType="end"/>
              </w:r>
            </w:del>
          </w:p>
        </w:tc>
        <w:tc>
          <w:tcPr>
            <w:tcW w:w="6579" w:type="dxa"/>
          </w:tcPr>
          <w:p w14:paraId="0B9A69C9" w14:textId="77777777" w:rsidR="00A90C19" w:rsidRDefault="00A90C19">
            <w:pPr>
              <w:spacing w:before="120" w:after="120"/>
            </w:pPr>
          </w:p>
        </w:tc>
      </w:tr>
      <w:tr w:rsidR="00DA2067" w14:paraId="7804E156" w14:textId="77777777" w:rsidTr="00811526">
        <w:tc>
          <w:tcPr>
            <w:tcW w:w="3227" w:type="dxa"/>
          </w:tcPr>
          <w:p w14:paraId="45682E28" w14:textId="77777777" w:rsidR="00DA2067" w:rsidRDefault="00777AE2" w:rsidP="00811526">
            <w:pPr>
              <w:spacing w:before="120" w:after="120"/>
              <w:rPr>
                <w:b/>
                <w:color w:val="B1B94B"/>
                <w:sz w:val="36"/>
                <w:szCs w:val="36"/>
              </w:rPr>
            </w:pPr>
            <w:r>
              <w:fldChar w:fldCharType="begin"/>
            </w:r>
            <w:ins w:id="132" w:author="Niall Magennis" w:date="2016-10-19T13:58:00Z">
              <w:r w:rsidR="00A94308">
                <w:instrText>HYPERLINK "https://pwc.csod.com/LMS/LoDetails/DetailsLo.aspx?loid=9af3be9c-aa8e-465c-8a14-11a93a594fcc&amp;query=?q=ME%20Going%20Google" \l "t=1"</w:instrText>
              </w:r>
            </w:ins>
            <w:del w:id="133" w:author="Niall Magennis" w:date="2016-10-19T13:58:00Z">
              <w:r w:rsidDel="00A94308">
                <w:delInstrText xml:space="preserve"> HYPERLINK "https://pwc.csod.com/LMS/catalog/Welcome.aspx" </w:delInstrText>
              </w:r>
            </w:del>
            <w:r>
              <w:fldChar w:fldCharType="separate"/>
            </w:r>
            <w:r w:rsidR="00DA2067" w:rsidRPr="002E7E1F">
              <w:rPr>
                <w:rStyle w:val="Hyperlink"/>
              </w:rPr>
              <w:t>Learning materials and resources</w:t>
            </w:r>
            <w:r>
              <w:rPr>
                <w:rStyle w:val="Hyperlink"/>
              </w:rPr>
              <w:fldChar w:fldCharType="end"/>
            </w:r>
          </w:p>
        </w:tc>
        <w:tc>
          <w:tcPr>
            <w:tcW w:w="6579" w:type="dxa"/>
          </w:tcPr>
          <w:p w14:paraId="48BF9005" w14:textId="77777777" w:rsidR="00DA2067" w:rsidRDefault="00DA2067" w:rsidP="00811526">
            <w:pPr>
              <w:spacing w:before="120" w:after="120"/>
              <w:rPr>
                <w:b/>
                <w:color w:val="B1B94B"/>
                <w:sz w:val="36"/>
                <w:szCs w:val="36"/>
              </w:rPr>
            </w:pPr>
            <w:r>
              <w:t>On My</w:t>
            </w:r>
            <w:r w:rsidR="0051063A">
              <w:t xml:space="preserve"> </w:t>
            </w:r>
            <w:r>
              <w:t>Development in the Google Curriculum you will find access to various learning materials and resources that provide more detailed assistance on specific apps.</w:t>
            </w:r>
          </w:p>
        </w:tc>
      </w:tr>
      <w:commentRangeStart w:id="134"/>
      <w:tr w:rsidR="00DA2067" w14:paraId="0C352553" w14:textId="77777777" w:rsidTr="00811526">
        <w:tc>
          <w:tcPr>
            <w:tcW w:w="3227" w:type="dxa"/>
          </w:tcPr>
          <w:p w14:paraId="6E45920E" w14:textId="77777777" w:rsidR="00DA2067" w:rsidRPr="00045F03" w:rsidRDefault="001311CF" w:rsidP="00811526">
            <w:pPr>
              <w:spacing w:before="120" w:after="120"/>
              <w:rPr>
                <w:b/>
                <w:color w:val="B1B94B"/>
                <w:sz w:val="36"/>
                <w:szCs w:val="36"/>
              </w:rPr>
            </w:pPr>
            <w:r w:rsidRPr="00045F03">
              <w:fldChar w:fldCharType="begin"/>
            </w:r>
            <w:ins w:id="135" w:author="Niall Magennis" w:date="2016-10-19T12:21:00Z">
              <w:r w:rsidR="00777AE2" w:rsidRPr="00045F03">
                <w:rPr>
                  <w:rPrChange w:id="136" w:author="Dan Jones" w:date="2016-10-19T15:08:00Z">
                    <w:rPr>
                      <w:highlight w:val="yellow"/>
                    </w:rPr>
                  </w:rPrChange>
                </w:rPr>
                <w:instrText>HYPERLINK "https://pwc-spark.com/groups/going-google-middle-east/pages/welcome"</w:instrText>
              </w:r>
            </w:ins>
            <w:del w:id="137" w:author="Niall Magennis" w:date="2016-10-19T12:21:00Z">
              <w:r w:rsidRPr="00045F03" w:rsidDel="00777AE2">
                <w:delInstrText xml:space="preserve"> HYPERLINK "https://pwc-spark.com/groups/going-google-uk" </w:delInstrText>
              </w:r>
            </w:del>
            <w:r w:rsidRPr="00045F03">
              <w:rPr>
                <w:rPrChange w:id="138" w:author="Dan Jones" w:date="2016-10-19T15:08:00Z">
                  <w:rPr>
                    <w:rStyle w:val="Hyperlink"/>
                  </w:rPr>
                </w:rPrChange>
              </w:rPr>
              <w:fldChar w:fldCharType="separate"/>
            </w:r>
            <w:r w:rsidR="00DA2067" w:rsidRPr="00045F03">
              <w:rPr>
                <w:rStyle w:val="Hyperlink"/>
                <w:rPrChange w:id="139" w:author="Dan Jones" w:date="2016-10-19T15:08:00Z">
                  <w:rPr>
                    <w:rStyle w:val="Hyperlink"/>
                    <w:highlight w:val="yellow"/>
                  </w:rPr>
                </w:rPrChange>
              </w:rPr>
              <w:t>FAQs and guidance</w:t>
            </w:r>
            <w:r w:rsidRPr="00045F03">
              <w:rPr>
                <w:rStyle w:val="Hyperlink"/>
              </w:rPr>
              <w:fldChar w:fldCharType="end"/>
            </w:r>
            <w:commentRangeEnd w:id="134"/>
            <w:r w:rsidR="00045F03" w:rsidRPr="00045F03">
              <w:rPr>
                <w:rStyle w:val="CommentReference"/>
              </w:rPr>
              <w:commentReference w:id="134"/>
            </w:r>
          </w:p>
        </w:tc>
        <w:tc>
          <w:tcPr>
            <w:tcW w:w="6579" w:type="dxa"/>
          </w:tcPr>
          <w:p w14:paraId="7E011FFD" w14:textId="77777777" w:rsidR="009D7944" w:rsidRPr="00045F03" w:rsidRDefault="009D7944" w:rsidP="00777AE2">
            <w:pPr>
              <w:spacing w:before="120" w:after="120"/>
            </w:pPr>
            <w:r>
              <w:t xml:space="preserve">You can find FAQs and guidance with tips and answers to common problems on the </w:t>
            </w:r>
            <w:ins w:id="140" w:author="Niall Magennis" w:date="2016-10-19T12:20:00Z">
              <w:r w:rsidR="00777AE2">
                <w:t xml:space="preserve">G Suite - Going Google: Middle </w:t>
              </w:r>
              <w:r w:rsidR="00777AE2" w:rsidRPr="00045F03">
                <w:t>East</w:t>
              </w:r>
            </w:ins>
            <w:del w:id="141" w:author="Niall Magennis" w:date="2016-10-19T12:20:00Z">
              <w:r w:rsidRPr="00045F03" w:rsidDel="00777AE2">
                <w:delText>'G Suite – Google Apps for Work UK</w:delText>
              </w:r>
            </w:del>
            <w:del w:id="142" w:author="Dan Jones" w:date="2016-10-19T15:06:00Z">
              <w:r w:rsidRPr="00045F03" w:rsidDel="00045F03">
                <w:delText>'</w:delText>
              </w:r>
            </w:del>
            <w:r w:rsidRPr="00045F03">
              <w:t xml:space="preserve"> Spark group. If</w:t>
            </w:r>
            <w:r>
              <w:t xml:space="preserve"> you can't find your answer, we recommend you post it as a question.</w:t>
            </w:r>
            <w:r w:rsidDel="009D7944">
              <w:t xml:space="preserve"> </w:t>
            </w:r>
          </w:p>
        </w:tc>
      </w:tr>
      <w:tr w:rsidR="00DA2067" w14:paraId="381081BC" w14:textId="77777777" w:rsidTr="00811526">
        <w:tc>
          <w:tcPr>
            <w:tcW w:w="3227" w:type="dxa"/>
          </w:tcPr>
          <w:p w14:paraId="7F07CF33" w14:textId="7A14ABA7" w:rsidR="00DF2AEC" w:rsidRDefault="00DF2AEC" w:rsidP="00DF2AEC">
            <w:pPr>
              <w:spacing w:before="120" w:after="120"/>
              <w:rPr>
                <w:ins w:id="143" w:author="Dan Jones" w:date="2016-10-19T15:56:00Z"/>
              </w:rPr>
            </w:pPr>
            <w:ins w:id="144" w:author="Dan Jones" w:date="2016-10-19T15:56:00Z">
              <w:r w:rsidRPr="00DF2AEC">
                <w:rPr>
                  <w:rPrChange w:id="145" w:author="Dan Jones" w:date="2016-10-19T15:57:00Z">
                    <w:rPr>
                      <w:highlight w:val="yellow"/>
                    </w:rPr>
                  </w:rPrChange>
                </w:rPr>
                <w:fldChar w:fldCharType="begin"/>
              </w:r>
            </w:ins>
            <w:ins w:id="146" w:author="Dan Jones" w:date="2016-10-19T15:57:00Z">
              <w:r>
                <w:instrText>HYPERLINK "https://pwc-spark.com/groups/going-google-middle-east/pages/business-rules" \t "_blank"</w:instrText>
              </w:r>
            </w:ins>
            <w:ins w:id="147" w:author="Dan Jones" w:date="2016-10-19T15:56:00Z">
              <w:r w:rsidRPr="00DF2AEC">
                <w:rPr>
                  <w:rPrChange w:id="148" w:author="Dan Jones" w:date="2016-10-19T15:57:00Z">
                    <w:rPr>
                      <w:highlight w:val="yellow"/>
                    </w:rPr>
                  </w:rPrChange>
                </w:rPr>
                <w:fldChar w:fldCharType="separate"/>
              </w:r>
              <w:r w:rsidRPr="00DF2AEC">
                <w:rPr>
                  <w:rStyle w:val="Hyperlink"/>
                  <w:rPrChange w:id="149" w:author="Dan Jones" w:date="2016-10-19T15:57:00Z">
                    <w:rPr>
                      <w:rStyle w:val="Hyperlink"/>
                      <w:highlight w:val="yellow"/>
                    </w:rPr>
                  </w:rPrChange>
                </w:rPr>
                <w:t>Google with clients</w:t>
              </w:r>
              <w:r w:rsidRPr="00DF2AEC">
                <w:rPr>
                  <w:rStyle w:val="Hyperlink"/>
                  <w:rPrChange w:id="150" w:author="Dan Jones" w:date="2016-10-19T15:57:00Z">
                    <w:rPr>
                      <w:rStyle w:val="Hyperlink"/>
                      <w:highlight w:val="yellow"/>
                    </w:rPr>
                  </w:rPrChange>
                </w:rPr>
                <w:fldChar w:fldCharType="end"/>
              </w:r>
              <w:r w:rsidDel="00E029A5">
                <w:t xml:space="preserve"> </w:t>
              </w:r>
            </w:ins>
          </w:p>
          <w:commentRangeStart w:id="151"/>
          <w:p w14:paraId="7642B2D1" w14:textId="12DDD778" w:rsidR="00A13B57" w:rsidDel="00DF2AEC" w:rsidRDefault="001311CF" w:rsidP="00811526">
            <w:pPr>
              <w:spacing w:before="120" w:after="120"/>
              <w:rPr>
                <w:del w:id="152" w:author="Dan Jones" w:date="2016-10-19T15:57:00Z"/>
              </w:rPr>
            </w:pPr>
            <w:del w:id="153" w:author="Dan Jones" w:date="2016-10-19T15:57:00Z">
              <w:r w:rsidRPr="00045F03" w:rsidDel="00DF2AEC">
                <w:fldChar w:fldCharType="begin"/>
              </w:r>
            </w:del>
            <w:del w:id="154" w:author="Dan Jones" w:date="2016-10-19T14:41:00Z">
              <w:r w:rsidRPr="00045F03" w:rsidDel="00A13B57">
                <w:delInstrText xml:space="preserve"> HYPERLINK "https://pwc-spark.com/groups/going-google-uk" \t "_blank" </w:delInstrText>
              </w:r>
            </w:del>
            <w:del w:id="155" w:author="Dan Jones" w:date="2016-10-19T15:57:00Z">
              <w:r w:rsidRPr="00045F03" w:rsidDel="00DF2AEC">
                <w:rPr>
                  <w:rPrChange w:id="156" w:author="Dan Jones" w:date="2016-10-19T15:08:00Z">
                    <w:rPr>
                      <w:rStyle w:val="Hyperlink"/>
                    </w:rPr>
                  </w:rPrChange>
                </w:rPr>
                <w:fldChar w:fldCharType="separate"/>
              </w:r>
              <w:r w:rsidR="009D7944" w:rsidRPr="00045F03" w:rsidDel="00DF2AEC">
                <w:rPr>
                  <w:rStyle w:val="Hyperlink"/>
                </w:rPr>
                <w:delText>Google with clients</w:delText>
              </w:r>
              <w:r w:rsidRPr="00045F03" w:rsidDel="00DF2AEC">
                <w:rPr>
                  <w:rStyle w:val="Hyperlink"/>
                </w:rPr>
                <w:fldChar w:fldCharType="end"/>
              </w:r>
              <w:r w:rsidR="009D7944" w:rsidRPr="00045F03" w:rsidDel="00DF2AEC">
                <w:delText xml:space="preserve"> </w:delText>
              </w:r>
              <w:commentRangeEnd w:id="151"/>
              <w:r w:rsidR="00A13B57" w:rsidRPr="00045F03" w:rsidDel="00DF2AEC">
                <w:rPr>
                  <w:rStyle w:val="CommentReference"/>
                </w:rPr>
                <w:commentReference w:id="151"/>
              </w:r>
            </w:del>
          </w:p>
          <w:p w14:paraId="1AEE3CE3" w14:textId="77777777" w:rsidR="009D7944" w:rsidRDefault="009D7944" w:rsidP="00811526">
            <w:pPr>
              <w:spacing w:before="120" w:after="120"/>
            </w:pPr>
          </w:p>
          <w:p w14:paraId="40A29A1F" w14:textId="253F664B" w:rsidR="00DA2067" w:rsidRPr="00811526" w:rsidRDefault="009D7944" w:rsidP="00811526">
            <w:pPr>
              <w:spacing w:before="120" w:after="120"/>
              <w:rPr>
                <w:color w:val="auto"/>
              </w:rPr>
            </w:pPr>
            <w:r>
              <w:t xml:space="preserve">For the Global Google Exception Client Registry select here – </w:t>
            </w:r>
            <w:ins w:id="157" w:author="Dan Jones" w:date="2016-10-19T15:09:00Z">
              <w:r w:rsidR="00045F03" w:rsidRPr="00045F03">
                <w:fldChar w:fldCharType="begin"/>
              </w:r>
              <w:r w:rsidR="00045F03" w:rsidRPr="00045F03">
                <w:instrText xml:space="preserve"> HYPERLINK "http://exceptionregistry" \t "_blank" </w:instrText>
              </w:r>
              <w:r w:rsidR="00045F03" w:rsidRPr="00045F03">
                <w:rPr>
                  <w:rPrChange w:id="158" w:author="Electra Karanasiu" w:date="2016-10-16T18:06:00Z">
                    <w:rPr>
                      <w:rStyle w:val="Hyperlink"/>
                    </w:rPr>
                  </w:rPrChange>
                </w:rPr>
                <w:fldChar w:fldCharType="separate"/>
              </w:r>
              <w:r w:rsidR="00045F03" w:rsidRPr="00045F03">
                <w:rPr>
                  <w:rStyle w:val="Hyperlink"/>
                </w:rPr>
                <w:t xml:space="preserve">http://exceptionregistry </w:t>
              </w:r>
              <w:r w:rsidR="00045F03" w:rsidRPr="00045F03">
                <w:rPr>
                  <w:rStyle w:val="Hyperlink"/>
                </w:rPr>
                <w:fldChar w:fldCharType="end"/>
              </w:r>
            </w:ins>
            <w:del w:id="159" w:author="Dan Jones" w:date="2016-10-19T15:09:00Z">
              <w:r w:rsidR="001311CF" w:rsidRPr="00045F03" w:rsidDel="00045F03">
                <w:fldChar w:fldCharType="begin"/>
              </w:r>
              <w:r w:rsidR="001311CF" w:rsidRPr="00045F03" w:rsidDel="00045F03">
                <w:delInstrText xml:space="preserve"> HYPERLINK "http://exceptionregistry" \t "_blank" </w:delInstrText>
              </w:r>
              <w:r w:rsidR="001311CF" w:rsidRPr="00045F03" w:rsidDel="00045F03">
                <w:rPr>
                  <w:rPrChange w:id="160" w:author="Electra Karanasiu" w:date="2016-10-16T18:06:00Z">
                    <w:rPr>
                      <w:rStyle w:val="Hyperlink"/>
                    </w:rPr>
                  </w:rPrChange>
                </w:rPr>
                <w:fldChar w:fldCharType="separate"/>
              </w:r>
              <w:r w:rsidRPr="00045F03" w:rsidDel="00045F03">
                <w:rPr>
                  <w:rStyle w:val="Hyperlink"/>
                </w:rPr>
                <w:delText xml:space="preserve">http://exceptionregistry </w:delText>
              </w:r>
              <w:r w:rsidR="001311CF" w:rsidRPr="00045F03" w:rsidDel="00045F03">
                <w:rPr>
                  <w:rStyle w:val="Hyperlink"/>
                </w:rPr>
                <w:fldChar w:fldCharType="end"/>
              </w:r>
              <w:r w:rsidDel="00045F03">
                <w:delText xml:space="preserve"> </w:delText>
              </w:r>
            </w:del>
          </w:p>
        </w:tc>
        <w:tc>
          <w:tcPr>
            <w:tcW w:w="6579" w:type="dxa"/>
          </w:tcPr>
          <w:p w14:paraId="38FF5FF1" w14:textId="77777777" w:rsidR="00FA5A0B" w:rsidRPr="00811526" w:rsidRDefault="00FA5A0B" w:rsidP="00811526">
            <w:pPr>
              <w:spacing w:before="120" w:after="120"/>
              <w:rPr>
                <w:color w:val="auto"/>
              </w:rPr>
            </w:pPr>
          </w:p>
        </w:tc>
      </w:tr>
      <w:tr w:rsidR="009D7944" w14:paraId="21C07380" w14:textId="77777777" w:rsidTr="00811526">
        <w:tc>
          <w:tcPr>
            <w:tcW w:w="3227" w:type="dxa"/>
          </w:tcPr>
          <w:p w14:paraId="6C4DD353" w14:textId="77777777" w:rsidR="009D7944" w:rsidRPr="00050963" w:rsidRDefault="009D7944" w:rsidP="00421A6A">
            <w:pPr>
              <w:spacing w:before="120" w:after="120"/>
              <w:rPr>
                <w:b/>
              </w:rPr>
            </w:pPr>
            <w:r>
              <w:t>For the latest business rules select here –</w:t>
            </w:r>
            <w:ins w:id="161" w:author="Niall Magennis" w:date="2016-10-19T14:27:00Z">
              <w:r w:rsidR="00421A6A">
                <w:t xml:space="preserve"> </w:t>
              </w:r>
            </w:ins>
            <w:ins w:id="162" w:author="Niall Magennis" w:date="2016-10-19T14:28:00Z">
              <w:r w:rsidR="00421A6A">
                <w:fldChar w:fldCharType="begin"/>
              </w:r>
              <w:r w:rsidR="00421A6A">
                <w:instrText xml:space="preserve"> HYPERLINK "https://pwc-spark.com/groups/going-google-middle-east/pages/business-rules" </w:instrText>
              </w:r>
              <w:r w:rsidR="00421A6A">
                <w:fldChar w:fldCharType="separate"/>
              </w:r>
              <w:r w:rsidR="00421A6A" w:rsidRPr="00421A6A">
                <w:rPr>
                  <w:rStyle w:val="Hyperlink"/>
                </w:rPr>
                <w:t>https://pwc-spark.com/groups/going-google-middle-east/pages/business-rules</w:t>
              </w:r>
              <w:r w:rsidR="00421A6A">
                <w:fldChar w:fldCharType="end"/>
              </w:r>
            </w:ins>
            <w:del w:id="163" w:author="Niall Magennis" w:date="2016-10-19T14:27:00Z">
              <w:r w:rsidR="001311CF" w:rsidRPr="001311CF" w:rsidDel="00421A6A">
                <w:rPr>
                  <w:highlight w:val="yellow"/>
                  <w:rPrChange w:id="164" w:author="Electra Karanasiu" w:date="2016-10-16T18:06:00Z">
                    <w:rPr/>
                  </w:rPrChange>
                </w:rPr>
                <w:fldChar w:fldCharType="begin"/>
              </w:r>
              <w:r w:rsidR="001311CF" w:rsidRPr="001311CF" w:rsidDel="00421A6A">
                <w:rPr>
                  <w:highlight w:val="yellow"/>
                  <w:rPrChange w:id="165" w:author="Electra Karanasiu" w:date="2016-10-16T18:06:00Z">
                    <w:rPr/>
                  </w:rPrChange>
                </w:rPr>
                <w:delInstrText xml:space="preserve"> HYPERLINK "https://pwc-spark.com/groups/going-google-uk/pages/google-and-clients" </w:delInstrText>
              </w:r>
              <w:r w:rsidR="001311CF" w:rsidRPr="001311CF" w:rsidDel="00421A6A">
                <w:rPr>
                  <w:highlight w:val="yellow"/>
                  <w:rPrChange w:id="166" w:author="Electra Karanasiu" w:date="2016-10-16T18:06:00Z">
                    <w:rPr>
                      <w:rStyle w:val="Hyperlink"/>
                    </w:rPr>
                  </w:rPrChange>
                </w:rPr>
                <w:fldChar w:fldCharType="separate"/>
              </w:r>
              <w:r w:rsidR="00154488" w:rsidRPr="001311CF" w:rsidDel="00421A6A">
                <w:rPr>
                  <w:rStyle w:val="Hyperlink"/>
                  <w:highlight w:val="yellow"/>
                  <w:rPrChange w:id="167" w:author="Electra Karanasiu" w:date="2016-10-16T18:06:00Z">
                    <w:rPr>
                      <w:rStyle w:val="Hyperlink"/>
                    </w:rPr>
                  </w:rPrChange>
                </w:rPr>
                <w:delText>https://pwc-spark.com/groups/going-google-uk/pages/google-and-clients</w:delText>
              </w:r>
              <w:r w:rsidR="001311CF" w:rsidRPr="001311CF" w:rsidDel="00421A6A">
                <w:rPr>
                  <w:rStyle w:val="Hyperlink"/>
                  <w:highlight w:val="yellow"/>
                  <w:rPrChange w:id="168" w:author="Electra Karanasiu" w:date="2016-10-16T18:06:00Z">
                    <w:rPr>
                      <w:rStyle w:val="Hyperlink"/>
                    </w:rPr>
                  </w:rPrChange>
                </w:rPr>
                <w:fldChar w:fldCharType="end"/>
              </w:r>
            </w:del>
          </w:p>
        </w:tc>
        <w:tc>
          <w:tcPr>
            <w:tcW w:w="6579" w:type="dxa"/>
          </w:tcPr>
          <w:p w14:paraId="00B102AE" w14:textId="77777777" w:rsidR="009D7944" w:rsidDel="00E029A5" w:rsidRDefault="009D7944" w:rsidP="00811526">
            <w:pPr>
              <w:spacing w:before="120" w:after="120"/>
            </w:pPr>
          </w:p>
        </w:tc>
      </w:tr>
    </w:tbl>
    <w:p w14:paraId="6F1BC85F" w14:textId="77777777" w:rsidR="001B5E87" w:rsidRDefault="001B5E87">
      <w:pPr>
        <w:rPr>
          <w:b/>
          <w:color w:val="B1B94B"/>
          <w:sz w:val="36"/>
          <w:szCs w:val="36"/>
        </w:rPr>
      </w:pPr>
      <w:r>
        <w:rPr>
          <w:b/>
          <w:color w:val="B1B94B"/>
          <w:sz w:val="36"/>
          <w:szCs w:val="36"/>
        </w:rPr>
        <w:br w:type="page"/>
      </w:r>
    </w:p>
    <w:p w14:paraId="17E2C5CF" w14:textId="77777777" w:rsidR="009D7944" w:rsidRDefault="009D7944">
      <w:pPr>
        <w:rPr>
          <w:b/>
          <w:color w:val="B1B94B"/>
          <w:sz w:val="36"/>
          <w:szCs w:val="36"/>
        </w:rPr>
      </w:pPr>
    </w:p>
    <w:p w14:paraId="71CB579C" w14:textId="77777777" w:rsidR="001B5E87" w:rsidRDefault="001B5E87">
      <w:pPr>
        <w:rPr>
          <w:b/>
          <w:color w:val="B1B94B"/>
          <w:sz w:val="36"/>
          <w:szCs w:val="36"/>
        </w:rPr>
      </w:pPr>
    </w:p>
    <w:p w14:paraId="20ECEB78" w14:textId="4533499E" w:rsidR="00EF2DD4" w:rsidDel="00A13B57" w:rsidRDefault="00E95597" w:rsidP="0065282E">
      <w:pPr>
        <w:pStyle w:val="Heading2"/>
        <w:shd w:val="clear" w:color="auto" w:fill="525252" w:themeFill="accent3" w:themeFillShade="80"/>
        <w:rPr>
          <w:del w:id="169" w:author="Dan Jones" w:date="2016-10-19T14:41:00Z"/>
        </w:rPr>
      </w:pPr>
      <w:bookmarkStart w:id="170" w:name="_Toc464655891"/>
      <w:commentRangeStart w:id="171"/>
      <w:del w:id="172" w:author="Dan Jones" w:date="2016-10-19T14:41:00Z">
        <w:r w:rsidDel="00A13B57">
          <w:delText xml:space="preserve">SCREEN </w:delText>
        </w:r>
        <w:r w:rsidR="00094E44" w:rsidDel="00A13B57">
          <w:rPr>
            <w:color w:val="FFFFFF"/>
          </w:rPr>
          <w:delText>Video introduction</w:delText>
        </w:r>
      </w:del>
      <w:commentRangeEnd w:id="171"/>
      <w:r w:rsidR="00045F03">
        <w:rPr>
          <w:rStyle w:val="CommentReference"/>
          <w:b w:val="0"/>
          <w:color w:val="000000"/>
        </w:rPr>
        <w:commentReference w:id="171"/>
      </w:r>
      <w:bookmarkEnd w:id="170"/>
    </w:p>
    <w:p w14:paraId="3C120E5F" w14:textId="5B9BFF33" w:rsidR="00EF2DD4" w:rsidDel="00A13B57" w:rsidRDefault="00EF2DD4">
      <w:pPr>
        <w:rPr>
          <w:del w:id="173" w:author="Dan Jones" w:date="2016-10-19T14:41:00Z"/>
        </w:rPr>
      </w:pPr>
    </w:p>
    <w:p w14:paraId="1BBE19B2" w14:textId="1074754C" w:rsidR="00094E44" w:rsidDel="00A13B57" w:rsidRDefault="00094E44" w:rsidP="00094E44">
      <w:pPr>
        <w:spacing w:before="60" w:after="60"/>
        <w:rPr>
          <w:del w:id="174" w:author="Dan Jones" w:date="2016-10-19T14:41:00Z"/>
        </w:rPr>
      </w:pPr>
      <w:del w:id="175" w:author="Dan Jones" w:date="2016-10-19T14:41:00Z">
        <w:r w:rsidDel="00A13B57">
          <w:rPr>
            <w:b/>
            <w:sz w:val="22"/>
            <w:szCs w:val="22"/>
          </w:rPr>
          <w:delText>DESKTOP/MOBILE SCREEN TYPE</w:delText>
        </w:r>
        <w:r w:rsidDel="00A13B57">
          <w:rPr>
            <w:sz w:val="22"/>
            <w:szCs w:val="22"/>
          </w:rPr>
          <w:delText>: Video</w:delText>
        </w:r>
      </w:del>
    </w:p>
    <w:p w14:paraId="66EC8A91" w14:textId="5EC49BC1" w:rsidR="00094E44" w:rsidDel="00A13B57" w:rsidRDefault="00094E44" w:rsidP="00094E44">
      <w:pPr>
        <w:rPr>
          <w:del w:id="176" w:author="Dan Jones" w:date="2016-10-19T14:41:00Z"/>
        </w:rPr>
      </w:pPr>
    </w:p>
    <w:p w14:paraId="1B8CD2C4" w14:textId="4A92BDF7" w:rsidR="00094E44" w:rsidRPr="00094E44" w:rsidDel="00A13B57" w:rsidRDefault="00094E44" w:rsidP="00094E44">
      <w:pPr>
        <w:rPr>
          <w:del w:id="177" w:author="Dan Jones" w:date="2016-10-19T14:41:00Z"/>
          <w:color w:val="595959"/>
        </w:rPr>
      </w:pPr>
      <w:del w:id="178" w:author="Dan Jones" w:date="2016-10-19T14:41:00Z">
        <w:r w:rsidDel="00A13B57">
          <w:rPr>
            <w:b/>
            <w:color w:val="595959"/>
            <w:u w:val="single"/>
          </w:rPr>
          <w:delText>VIDEO FILE:</w:delText>
        </w:r>
        <w:r w:rsidRPr="00094E44" w:rsidDel="00A13B57">
          <w:rPr>
            <w:color w:val="595959"/>
          </w:rPr>
          <w:delText xml:space="preserve"> pwc847_01_100.mp4</w:delText>
        </w:r>
      </w:del>
    </w:p>
    <w:p w14:paraId="047E66E0" w14:textId="7A8E8BBC" w:rsidR="00094E44" w:rsidDel="00A13B57" w:rsidRDefault="00094E44" w:rsidP="00094E44">
      <w:pPr>
        <w:rPr>
          <w:del w:id="179" w:author="Dan Jones" w:date="2016-10-19T14:41:00Z"/>
          <w:b/>
          <w:color w:val="595959"/>
          <w:u w:val="single"/>
        </w:rPr>
      </w:pPr>
    </w:p>
    <w:p w14:paraId="003D3F4C" w14:textId="42FE8A0A" w:rsidR="00094E44" w:rsidDel="00A13B57" w:rsidRDefault="00094E44" w:rsidP="00094E44">
      <w:pPr>
        <w:rPr>
          <w:del w:id="180" w:author="Dan Jones" w:date="2016-10-19T14:41:00Z"/>
        </w:rPr>
      </w:pPr>
      <w:del w:id="181" w:author="Dan Jones" w:date="2016-10-19T14:41:00Z">
        <w:r w:rsidDel="00A13B57">
          <w:rPr>
            <w:b/>
            <w:color w:val="595959"/>
            <w:u w:val="single"/>
          </w:rPr>
          <w:delText>DESCRIPTION</w:delText>
        </w:r>
      </w:del>
    </w:p>
    <w:p w14:paraId="48B2089F" w14:textId="66276E87" w:rsidR="00094E44" w:rsidDel="00A13B57" w:rsidRDefault="00094E44" w:rsidP="00094E44">
      <w:pPr>
        <w:rPr>
          <w:del w:id="182" w:author="Dan Jones" w:date="2016-10-19T14:41:00Z"/>
        </w:rPr>
      </w:pPr>
      <w:del w:id="183" w:author="Dan Jones" w:date="2016-10-19T14:41:00Z">
        <w:r w:rsidDel="00A13B57">
          <w:delText>Here we'll have a</w:delText>
        </w:r>
        <w:r w:rsidR="005A4934" w:rsidDel="00A13B57">
          <w:delText>n attention grabbing video</w:delText>
        </w:r>
        <w:r w:rsidR="0026388C" w:rsidDel="00A13B57">
          <w:delText>.</w:delText>
        </w:r>
      </w:del>
    </w:p>
    <w:p w14:paraId="71019693" w14:textId="11C823FC" w:rsidR="00094E44" w:rsidDel="00A13B57" w:rsidRDefault="00094E44" w:rsidP="00094E44">
      <w:pPr>
        <w:rPr>
          <w:del w:id="184" w:author="Dan Jones" w:date="2016-10-19T14:41:00Z"/>
        </w:rPr>
      </w:pPr>
    </w:p>
    <w:p w14:paraId="64FA7352" w14:textId="52B083B1" w:rsidR="00094E44" w:rsidDel="00A13B57" w:rsidRDefault="00094E44" w:rsidP="00094E44">
      <w:pPr>
        <w:rPr>
          <w:del w:id="185" w:author="Dan Jones" w:date="2016-10-19T14:41:00Z"/>
          <w:b/>
          <w:color w:val="595959"/>
          <w:u w:val="single"/>
        </w:rPr>
      </w:pPr>
      <w:del w:id="186" w:author="Dan Jones" w:date="2016-10-19T14:41:00Z">
        <w:r w:rsidDel="00A13B57">
          <w:rPr>
            <w:b/>
            <w:color w:val="595959"/>
            <w:u w:val="single"/>
          </w:rPr>
          <w:delText xml:space="preserve">TITLE: </w:delText>
        </w:r>
      </w:del>
    </w:p>
    <w:p w14:paraId="7726FC9C" w14:textId="0318684B" w:rsidR="00094E44" w:rsidRPr="0065282E" w:rsidDel="00A13B57" w:rsidRDefault="006110BA" w:rsidP="00094E44">
      <w:pPr>
        <w:rPr>
          <w:del w:id="187" w:author="Dan Jones" w:date="2016-10-19T14:41:00Z"/>
          <w:b/>
          <w:color w:val="auto"/>
        </w:rPr>
      </w:pPr>
      <w:del w:id="188" w:author="Dan Jones" w:date="2016-10-19T14:41:00Z">
        <w:r w:rsidRPr="009A4F7D" w:rsidDel="00A13B57">
          <w:rPr>
            <w:b/>
            <w:sz w:val="21"/>
            <w:szCs w:val="21"/>
          </w:rPr>
          <w:delText xml:space="preserve">G Suite </w:delText>
        </w:r>
        <w:r w:rsidR="002C4849" w:rsidRPr="009A4F7D" w:rsidDel="00A13B57">
          <w:rPr>
            <w:b/>
            <w:color w:val="222222"/>
            <w:shd w:val="clear" w:color="auto" w:fill="FFFFFF"/>
          </w:rPr>
          <w:delText>–</w:delText>
        </w:r>
        <w:r w:rsidRPr="009A4F7D" w:rsidDel="00A13B57">
          <w:rPr>
            <w:b/>
            <w:sz w:val="21"/>
            <w:szCs w:val="21"/>
          </w:rPr>
          <w:delText xml:space="preserve"> Google Apps for Work</w:delText>
        </w:r>
        <w:r w:rsidR="00D618EC" w:rsidDel="00A13B57">
          <w:rPr>
            <w:b/>
            <w:sz w:val="21"/>
            <w:szCs w:val="21"/>
          </w:rPr>
          <w:delText xml:space="preserve">: </w:delText>
        </w:r>
        <w:r w:rsidR="00D618EC" w:rsidDel="00A13B57">
          <w:rPr>
            <w:b/>
            <w:color w:val="auto"/>
          </w:rPr>
          <w:delText>W</w:delText>
        </w:r>
        <w:r w:rsidR="00CF5261" w:rsidRPr="0065282E" w:rsidDel="00A13B57">
          <w:rPr>
            <w:b/>
            <w:color w:val="auto"/>
          </w:rPr>
          <w:delText>here we're going</w:delText>
        </w:r>
      </w:del>
    </w:p>
    <w:p w14:paraId="2DB5D520" w14:textId="5A65C0AA" w:rsidR="00094E44" w:rsidDel="00A13B57" w:rsidRDefault="00094E44" w:rsidP="00094E44">
      <w:pPr>
        <w:rPr>
          <w:del w:id="189" w:author="Dan Jones" w:date="2016-10-19T14:41:00Z"/>
        </w:rPr>
      </w:pPr>
    </w:p>
    <w:p w14:paraId="33BDE832" w14:textId="60010D01" w:rsidR="00094E44" w:rsidDel="00A13B57" w:rsidRDefault="00094E44" w:rsidP="00094E44">
      <w:pPr>
        <w:rPr>
          <w:del w:id="190" w:author="Dan Jones" w:date="2016-10-19T14:41:00Z"/>
        </w:rPr>
      </w:pPr>
      <w:del w:id="191" w:author="Dan Jones" w:date="2016-10-19T14:41:00Z">
        <w:r w:rsidDel="00A13B57">
          <w:rPr>
            <w:b/>
            <w:color w:val="595959"/>
            <w:u w:val="single"/>
          </w:rPr>
          <w:delText xml:space="preserve">TEXT </w:delText>
        </w:r>
        <w:r w:rsidDel="00A13B57">
          <w:rPr>
            <w:b/>
            <w:color w:val="808080"/>
            <w:u w:val="single"/>
          </w:rPr>
          <w:delText>(30 words max)</w:delText>
        </w:r>
      </w:del>
    </w:p>
    <w:p w14:paraId="17818927" w14:textId="74FE8AFA" w:rsidR="00094E44" w:rsidRPr="0065282E" w:rsidDel="00A13B57" w:rsidRDefault="00094E44" w:rsidP="00094E44">
      <w:pPr>
        <w:rPr>
          <w:del w:id="192" w:author="Dan Jones" w:date="2016-10-19T14:41:00Z"/>
          <w:color w:val="auto"/>
        </w:rPr>
      </w:pPr>
      <w:del w:id="193" w:author="Dan Jones" w:date="2016-10-19T14:41:00Z">
        <w:r w:rsidRPr="0065282E" w:rsidDel="00A13B57">
          <w:rPr>
            <w:color w:val="auto"/>
          </w:rPr>
          <w:delText>Take a look at this video to see where we are heading as a business</w:delText>
        </w:r>
        <w:r w:rsidDel="00A13B57">
          <w:rPr>
            <w:color w:val="auto"/>
          </w:rPr>
          <w:delText>.</w:delText>
        </w:r>
        <w:r w:rsidRPr="0065282E" w:rsidDel="00A13B57">
          <w:rPr>
            <w:color w:val="auto"/>
          </w:rPr>
          <w:delText xml:space="preserve"> </w:delText>
        </w:r>
        <w:bookmarkStart w:id="194" w:name="_GoBack"/>
        <w:bookmarkEnd w:id="194"/>
      </w:del>
    </w:p>
    <w:p w14:paraId="5F775F7A" w14:textId="64268DEE" w:rsidR="00094E44" w:rsidDel="00A13B57" w:rsidRDefault="00094E44" w:rsidP="00094E44">
      <w:pPr>
        <w:rPr>
          <w:del w:id="195" w:author="Dan Jones" w:date="2016-10-19T14:41:00Z"/>
        </w:rPr>
      </w:pPr>
    </w:p>
    <w:p w14:paraId="0196C203" w14:textId="361FE011" w:rsidR="00094E44" w:rsidDel="00A13B57" w:rsidRDefault="00094E44" w:rsidP="00094E44">
      <w:pPr>
        <w:rPr>
          <w:del w:id="196" w:author="Dan Jones" w:date="2016-10-19T14:41:00Z"/>
        </w:rPr>
      </w:pPr>
    </w:p>
    <w:p w14:paraId="0F9D95C7" w14:textId="6094F499" w:rsidR="00094E44" w:rsidDel="00A13B57" w:rsidRDefault="00094E44" w:rsidP="00094E44">
      <w:pPr>
        <w:rPr>
          <w:del w:id="197" w:author="Dan Jones" w:date="2016-10-19T14:41:00Z"/>
        </w:rPr>
      </w:pPr>
      <w:del w:id="198" w:author="Dan Jones" w:date="2016-10-19T14:41:00Z">
        <w:r w:rsidDel="00A13B57">
          <w:rPr>
            <w:b/>
            <w:color w:val="595959"/>
            <w:u w:val="single"/>
          </w:rPr>
          <w:delText>PROMPT</w:delText>
        </w:r>
      </w:del>
    </w:p>
    <w:p w14:paraId="2B87BEF9" w14:textId="26B86FC5" w:rsidR="00094E44" w:rsidDel="00A13B57" w:rsidRDefault="00094E44" w:rsidP="00094E44">
      <w:pPr>
        <w:rPr>
          <w:del w:id="199" w:author="Dan Jones" w:date="2016-10-19T14:41:00Z"/>
        </w:rPr>
      </w:pPr>
      <w:del w:id="200" w:author="Dan Jones" w:date="2016-10-19T14:41:00Z">
        <w:r w:rsidDel="00A13B57">
          <w:delText>Select Play to watch the video</w:delText>
        </w:r>
        <w:r w:rsidR="00572C06" w:rsidDel="00A13B57">
          <w:delText xml:space="preserve"> then Next to continue.</w:delText>
        </w:r>
      </w:del>
    </w:p>
    <w:p w14:paraId="11B626F8" w14:textId="0CA4ACA4" w:rsidR="00094E44" w:rsidDel="00A13B57" w:rsidRDefault="00094E44" w:rsidP="00094E44">
      <w:pPr>
        <w:rPr>
          <w:del w:id="201" w:author="Dan Jones" w:date="2016-10-19T14:41:00Z"/>
        </w:rPr>
      </w:pPr>
    </w:p>
    <w:p w14:paraId="1401C563" w14:textId="53458EF3" w:rsidR="00094E44" w:rsidDel="00A13B57" w:rsidRDefault="00094E44" w:rsidP="00094E44">
      <w:pPr>
        <w:rPr>
          <w:del w:id="202" w:author="Dan Jones" w:date="2016-10-19T14:41:00Z"/>
          <w:b/>
          <w:color w:val="595959"/>
          <w:u w:val="single"/>
        </w:rPr>
      </w:pPr>
      <w:del w:id="203" w:author="Dan Jones" w:date="2016-10-19T14:41:00Z">
        <w:r w:rsidDel="00A13B57">
          <w:rPr>
            <w:b/>
            <w:color w:val="595959"/>
            <w:u w:val="single"/>
          </w:rPr>
          <w:delText>TRANSCRIPT</w:delText>
        </w:r>
      </w:del>
    </w:p>
    <w:p w14:paraId="22FE1529" w14:textId="2E89D805" w:rsidR="00EF2DD4" w:rsidDel="00A13B57" w:rsidRDefault="00EF2DD4">
      <w:pPr>
        <w:rPr>
          <w:del w:id="204" w:author="Dan Jones" w:date="2016-10-19T14:41:00Z"/>
        </w:rPr>
      </w:pPr>
    </w:p>
    <w:p w14:paraId="087E8BD8" w14:textId="7F1F0120" w:rsidR="0080418C" w:rsidDel="00A13B57" w:rsidRDefault="0080418C" w:rsidP="0080418C">
      <w:pPr>
        <w:rPr>
          <w:del w:id="205" w:author="Dan Jones" w:date="2016-10-19T14:41:00Z"/>
        </w:rPr>
      </w:pPr>
      <w:bookmarkStart w:id="206" w:name="h.3dy6vkm" w:colFirst="0" w:colLast="0"/>
      <w:bookmarkEnd w:id="206"/>
      <w:del w:id="207" w:author="Dan Jones" w:date="2016-10-19T14:41:00Z">
        <w:r w:rsidDel="00A13B57">
          <w:delText xml:space="preserve">Hi. As you know from the autumn we will start using </w:delText>
        </w:r>
        <w:r w:rsidRPr="001311CF" w:rsidDel="00A13B57">
          <w:rPr>
            <w:highlight w:val="yellow"/>
            <w:rPrChange w:id="208" w:author="Electra Karanasiu" w:date="2016-10-16T18:06:00Z">
              <w:rPr/>
            </w:rPrChange>
          </w:rPr>
          <w:delText>Google Apps for Work</w:delText>
        </w:r>
      </w:del>
      <w:ins w:id="209" w:author="Niall Magennis" w:date="2016-10-19T14:28:00Z">
        <w:del w:id="210" w:author="Dan Jones" w:date="2016-10-19T14:41:00Z">
          <w:r w:rsidR="00421A6A" w:rsidDel="00A13B57">
            <w:delText>G Suite</w:delText>
          </w:r>
        </w:del>
      </w:ins>
      <w:del w:id="211" w:author="Dan Jones" w:date="2016-10-19T14:41:00Z">
        <w:r w:rsidDel="00A13B57">
          <w:delText xml:space="preserve">. I wanted to take a couple of minutes to explain how this will change the way we work together, and the way we work with our clients. I'll also outline how we're going to make it happen and the support you'll receive. </w:delText>
        </w:r>
      </w:del>
    </w:p>
    <w:p w14:paraId="79C7934D" w14:textId="7716181C" w:rsidR="0080418C" w:rsidDel="00A13B57" w:rsidRDefault="0080418C" w:rsidP="0080418C">
      <w:pPr>
        <w:rPr>
          <w:del w:id="212" w:author="Dan Jones" w:date="2016-10-19T14:41:00Z"/>
        </w:rPr>
      </w:pPr>
      <w:del w:id="213" w:author="Dan Jones" w:date="2016-10-19T14:41:00Z">
        <w:r w:rsidDel="00A13B57">
          <w:delText xml:space="preserve">Adopting Google is at the centre of the ongoing transformation of the firm. It'll enable us to work differently; in a more agile, efficient and innovative way. This is about making work easier and better for all our people. </w:delText>
        </w:r>
      </w:del>
    </w:p>
    <w:p w14:paraId="786AF182" w14:textId="79609A53" w:rsidR="0080418C" w:rsidDel="00A13B57" w:rsidRDefault="0080418C" w:rsidP="0080418C">
      <w:pPr>
        <w:rPr>
          <w:del w:id="214" w:author="Dan Jones" w:date="2016-10-19T14:41:00Z"/>
        </w:rPr>
      </w:pPr>
      <w:del w:id="215" w:author="Dan Jones" w:date="2016-10-19T14:41:00Z">
        <w:r w:rsidDel="00A13B57">
          <w:delText>Take travel. We can use Google Tools to cut unnecessary travel and stop making two-hour journeys for one-hour meetings, very much in line with the 25 percent challenge. The executive board has already put this into practice, and we've started using Google Hangouts to meet by video.</w:delText>
        </w:r>
      </w:del>
    </w:p>
    <w:p w14:paraId="39C00C7A" w14:textId="2A9ED17B" w:rsidR="0080418C" w:rsidDel="00A13B57" w:rsidRDefault="0080418C" w:rsidP="0080418C">
      <w:pPr>
        <w:rPr>
          <w:del w:id="216" w:author="Dan Jones" w:date="2016-10-19T14:41:00Z"/>
        </w:rPr>
      </w:pPr>
      <w:del w:id="217" w:author="Dan Jones" w:date="2016-10-19T14:41:00Z">
        <w:r w:rsidDel="00A13B57">
          <w:delText>There are strong examples of innovation using Google from other network firms, and we have the benefit of learning from their experience. For our clients, it means improving how we interact and the deliver work. In the US, for instance, across LoS team use Google drive to collaborate on a proposal for a large pharma client in under 24 hours at a greater pace than would ever have been possible before.  And commercially we have the additional price of becoming a showcase to the market of how to use Google. We on the executive board see our adoption of google as an incredibly important part of our transformation as a firm, and a response to the disruption we're seeing in the market.</w:delText>
        </w:r>
      </w:del>
    </w:p>
    <w:p w14:paraId="17AB6EBA" w14:textId="182C6542" w:rsidR="0080418C" w:rsidDel="00A13B57" w:rsidRDefault="0080418C" w:rsidP="0080418C">
      <w:pPr>
        <w:rPr>
          <w:del w:id="218" w:author="Dan Jones" w:date="2016-10-19T14:41:00Z"/>
        </w:rPr>
      </w:pPr>
      <w:del w:id="219" w:author="Dan Jones" w:date="2016-10-19T14:41:00Z">
        <w:r w:rsidDel="00A13B57">
          <w:delText xml:space="preserve">We're at a point when technology really needs to take hold in professional services. This is why we're innovating and investing in a collaborative, cloud-based platform such as Google Apps for Work, and Salesforce. And as an employer of choice for hundreds of new joiners, we need to have technology that is contemporary, exciting and appeals. </w:delText>
        </w:r>
      </w:del>
    </w:p>
    <w:p w14:paraId="26C39736" w14:textId="5E7C7A07" w:rsidR="0080418C" w:rsidDel="00A13B57" w:rsidRDefault="0080418C" w:rsidP="0080418C">
      <w:pPr>
        <w:rPr>
          <w:del w:id="220" w:author="Dan Jones" w:date="2016-10-19T14:41:00Z"/>
        </w:rPr>
      </w:pPr>
      <w:del w:id="221" w:author="Dan Jones" w:date="2016-10-19T14:41:00Z">
        <w:r w:rsidDel="00A13B57">
          <w:delText xml:space="preserve">To make Google Apps for Work happen, we're investing to ensure our partners and staff can lead this transformation. More than </w:delText>
        </w:r>
      </w:del>
      <w:ins w:id="222" w:author="Electra Karanasiu" w:date="2016-10-19T15:18:00Z">
        <w:del w:id="223" w:author="Dan Jones" w:date="2016-10-19T14:41:00Z">
          <w:r w:rsidR="00FC3EFE" w:rsidDel="00A13B57">
            <w:rPr>
              <w:highlight w:val="yellow"/>
            </w:rPr>
            <w:delText>28</w:delText>
          </w:r>
        </w:del>
      </w:ins>
      <w:ins w:id="224" w:author="Electra Karanasiu" w:date="2016-10-19T15:19:00Z">
        <w:del w:id="225" w:author="Dan Jones" w:date="2016-10-19T14:41:00Z">
          <w:r w:rsidR="00FC3EFE" w:rsidDel="00A13B57">
            <w:rPr>
              <w:highlight w:val="yellow"/>
            </w:rPr>
            <w:delText>0</w:delText>
          </w:r>
        </w:del>
      </w:ins>
      <w:del w:id="226" w:author="Dan Jones" w:date="2016-10-19T14:41:00Z">
        <w:r w:rsidRPr="001311CF" w:rsidDel="00A13B57">
          <w:rPr>
            <w:highlight w:val="yellow"/>
            <w:rPrChange w:id="227" w:author="Electra Karanasiu" w:date="2016-10-16T18:09:00Z">
              <w:rPr/>
            </w:rPrChange>
          </w:rPr>
          <w:delText>1000</w:delText>
        </w:r>
        <w:r w:rsidDel="00A13B57">
          <w:delText xml:space="preserve"> Google guides are being trained to give coaching and support and help their teams use the tools. This in on top of more </w:delText>
        </w:r>
        <w:r w:rsidRPr="001311CF" w:rsidDel="00A13B57">
          <w:rPr>
            <w:highlight w:val="yellow"/>
            <w:rPrChange w:id="228" w:author="Electra Karanasiu" w:date="2016-10-16T18:09:00Z">
              <w:rPr/>
            </w:rPrChange>
          </w:rPr>
          <w:delText xml:space="preserve">than </w:delText>
        </w:r>
      </w:del>
      <w:ins w:id="229" w:author="Electra Karanasiu" w:date="2016-10-19T15:20:00Z">
        <w:del w:id="230" w:author="Dan Jones" w:date="2016-10-19T14:41:00Z">
          <w:r w:rsidR="00FC3EFE" w:rsidDel="00A13B57">
            <w:rPr>
              <w:highlight w:val="yellow"/>
            </w:rPr>
            <w:delText>20</w:delText>
          </w:r>
        </w:del>
      </w:ins>
      <w:del w:id="231" w:author="Dan Jones" w:date="2016-10-19T14:41:00Z">
        <w:r w:rsidRPr="001311CF" w:rsidDel="00A13B57">
          <w:rPr>
            <w:highlight w:val="yellow"/>
            <w:rPrChange w:id="232" w:author="Electra Karanasiu" w:date="2016-10-16T18:09:00Z">
              <w:rPr/>
            </w:rPrChange>
          </w:rPr>
          <w:delText>200</w:delText>
        </w:r>
        <w:r w:rsidDel="00A13B57">
          <w:delText xml:space="preserve"> super Google guides already in place in the practice. Another </w:delText>
        </w:r>
      </w:del>
      <w:ins w:id="233" w:author="Electra Karanasiu" w:date="2016-10-19T15:19:00Z">
        <w:del w:id="234" w:author="Dan Jones" w:date="2016-10-19T14:41:00Z">
          <w:r w:rsidR="00FC3EFE" w:rsidDel="00A13B57">
            <w:rPr>
              <w:highlight w:val="yellow"/>
            </w:rPr>
            <w:delText>350</w:delText>
          </w:r>
        </w:del>
      </w:ins>
      <w:del w:id="235" w:author="Dan Jones" w:date="2016-10-19T14:41:00Z">
        <w:r w:rsidRPr="001311CF" w:rsidDel="00A13B57">
          <w:rPr>
            <w:highlight w:val="yellow"/>
            <w:rPrChange w:id="236" w:author="Electra Karanasiu" w:date="2016-10-16T18:09:00Z">
              <w:rPr/>
            </w:rPrChange>
          </w:rPr>
          <w:delText>1700</w:delText>
        </w:r>
        <w:r w:rsidDel="00A13B57">
          <w:delText xml:space="preserve"> of our people are in early adopter teams. They'll be using the apps in the weeks ahead to help get adoption right for their line of service.</w:delText>
        </w:r>
      </w:del>
    </w:p>
    <w:p w14:paraId="388CAA97" w14:textId="2BD38EB0" w:rsidR="0080418C" w:rsidDel="00A13B57" w:rsidRDefault="0080418C" w:rsidP="0080418C">
      <w:pPr>
        <w:rPr>
          <w:del w:id="237" w:author="Dan Jones" w:date="2016-10-19T14:41:00Z"/>
        </w:rPr>
      </w:pPr>
      <w:del w:id="238" w:author="Dan Jones" w:date="2016-10-19T14:41:00Z">
        <w:r w:rsidDel="00A13B57">
          <w:delText>Google Apps for Work has an important role in helping us be recognised as the most innovative technology-enabled professional services firm. We really appreciate your support. Thanks for listening.</w:delText>
        </w:r>
      </w:del>
    </w:p>
    <w:p w14:paraId="077930A3" w14:textId="5266FE47" w:rsidR="005A4934" w:rsidDel="00A13B57" w:rsidRDefault="005A4934">
      <w:pPr>
        <w:rPr>
          <w:del w:id="239" w:author="Dan Jones" w:date="2016-10-19T14:41:00Z"/>
        </w:rPr>
      </w:pPr>
      <w:del w:id="240" w:author="Dan Jones" w:date="2016-10-19T14:41:00Z">
        <w:r w:rsidDel="00A13B57">
          <w:br w:type="page"/>
        </w:r>
      </w:del>
    </w:p>
    <w:p w14:paraId="4F4B7F28" w14:textId="77777777" w:rsidR="005A4934" w:rsidRDefault="005A4934" w:rsidP="005A4934">
      <w:pPr>
        <w:pStyle w:val="Heading2"/>
        <w:shd w:val="clear" w:color="auto" w:fill="525252" w:themeFill="accent3" w:themeFillShade="80"/>
      </w:pPr>
      <w:bookmarkStart w:id="241" w:name="_Toc464655892"/>
      <w:r>
        <w:t xml:space="preserve">SCREEN </w:t>
      </w:r>
      <w:r>
        <w:rPr>
          <w:color w:val="FFFFFF"/>
        </w:rPr>
        <w:t>Splash screen</w:t>
      </w:r>
      <w:bookmarkEnd w:id="241"/>
    </w:p>
    <w:p w14:paraId="1E5A063D" w14:textId="77777777" w:rsidR="005A4934" w:rsidRDefault="005A4934" w:rsidP="005A4934"/>
    <w:p w14:paraId="7EAE0A6E" w14:textId="77777777" w:rsidR="005A4934" w:rsidRDefault="005A4934" w:rsidP="005A4934"/>
    <w:p w14:paraId="75D3079B" w14:textId="77777777" w:rsidR="005A4934" w:rsidRDefault="00514D13" w:rsidP="005A4934">
      <w:r>
        <w:rPr>
          <w:b/>
          <w:color w:val="595959"/>
          <w:u w:val="single"/>
        </w:rPr>
        <w:t>TEXT</w:t>
      </w:r>
    </w:p>
    <w:p w14:paraId="3BD7CA02" w14:textId="77777777" w:rsidR="00514D13" w:rsidRDefault="00514D13" w:rsidP="00514D13">
      <w:r>
        <w:t xml:space="preserve">Excited? </w:t>
      </w:r>
    </w:p>
    <w:p w14:paraId="606D7C93" w14:textId="77777777" w:rsidR="00514D13" w:rsidRDefault="00514D13" w:rsidP="00514D13"/>
    <w:p w14:paraId="6351090A" w14:textId="77777777" w:rsidR="00514D13" w:rsidRDefault="00514D13" w:rsidP="00514D13">
      <w:r>
        <w:t xml:space="preserve">We are. </w:t>
      </w:r>
    </w:p>
    <w:p w14:paraId="36D4A537" w14:textId="77777777" w:rsidR="00514D13" w:rsidRDefault="00514D13" w:rsidP="00514D13"/>
    <w:p w14:paraId="16D30DFE" w14:textId="198EA116" w:rsidR="00514D13" w:rsidRDefault="005F006B" w:rsidP="00514D13">
      <w:r w:rsidRPr="005F006B">
        <w:rPr>
          <w:sz w:val="21"/>
          <w:szCs w:val="21"/>
        </w:rPr>
        <w:t xml:space="preserve">Technology is changing, and we are transitioning to G Suite </w:t>
      </w:r>
      <w:del w:id="242" w:author="Dan Jones" w:date="2016-10-19T14:41:00Z">
        <w:r w:rsidRPr="009A4F7D" w:rsidDel="00A13B57">
          <w:rPr>
            <w:color w:val="222222"/>
            <w:shd w:val="clear" w:color="auto" w:fill="FFFFFF"/>
          </w:rPr>
          <w:delText>–</w:delText>
        </w:r>
        <w:r w:rsidRPr="005F006B" w:rsidDel="00A13B57">
          <w:rPr>
            <w:sz w:val="21"/>
            <w:szCs w:val="21"/>
          </w:rPr>
          <w:delText xml:space="preserve"> Google Apps</w:delText>
        </w:r>
        <w:r w:rsidR="00017D6D" w:rsidDel="00A13B57">
          <w:rPr>
            <w:sz w:val="21"/>
            <w:szCs w:val="21"/>
          </w:rPr>
          <w:delText xml:space="preserve"> </w:delText>
        </w:r>
        <w:r w:rsidRPr="005F006B" w:rsidDel="00A13B57">
          <w:rPr>
            <w:sz w:val="21"/>
            <w:szCs w:val="21"/>
          </w:rPr>
          <w:delText xml:space="preserve">for Work </w:delText>
        </w:r>
      </w:del>
      <w:r w:rsidRPr="005F006B">
        <w:rPr>
          <w:sz w:val="21"/>
          <w:szCs w:val="21"/>
        </w:rPr>
        <w:t>to take</w:t>
      </w:r>
      <w:r>
        <w:rPr>
          <w:sz w:val="21"/>
          <w:szCs w:val="21"/>
        </w:rPr>
        <w:t xml:space="preserve"> </w:t>
      </w:r>
      <w:r w:rsidR="00514D13">
        <w:t xml:space="preserve">advantage of the opportunities these changes provide us. Google will change the way we work together and </w:t>
      </w:r>
      <w:r w:rsidR="00133056">
        <w:t xml:space="preserve">with </w:t>
      </w:r>
      <w:r w:rsidR="00514D13">
        <w:t xml:space="preserve">our clients, helping us to be more efficient at connecting, collaborating and sharing. </w:t>
      </w:r>
    </w:p>
    <w:p w14:paraId="39CC890A" w14:textId="77777777" w:rsidR="00514D13" w:rsidRDefault="00514D13" w:rsidP="00514D13"/>
    <w:p w14:paraId="76B20E36" w14:textId="53FBD2C4" w:rsidR="00514D13" w:rsidRDefault="00514D13" w:rsidP="00514D13">
      <w:r>
        <w:t xml:space="preserve">This online learning experience will show you what is coming and how you can make the most of it. </w:t>
      </w:r>
      <w:r w:rsidR="008F01BB">
        <w:t xml:space="preserve">It will show you the essentials and will help you </w:t>
      </w:r>
      <w:r w:rsidR="007A5DF2">
        <w:t>prepare for when we switch</w:t>
      </w:r>
      <w:r w:rsidR="00BE2761">
        <w:t xml:space="preserve"> </w:t>
      </w:r>
      <w:r w:rsidR="007A5DF2">
        <w:t xml:space="preserve">over. </w:t>
      </w:r>
      <w:r>
        <w:t xml:space="preserve">This module is only one part of the support available to you but will serve as a great starting point for </w:t>
      </w:r>
      <w:r w:rsidR="00490F68" w:rsidRPr="00490F68">
        <w:t>your transition to G Suite</w:t>
      </w:r>
      <w:ins w:id="243" w:author="Dan Jones" w:date="2016-10-19T14:41:00Z">
        <w:r w:rsidR="00A13B57">
          <w:t>.</w:t>
        </w:r>
      </w:ins>
      <w:del w:id="244" w:author="Dan Jones" w:date="2016-10-19T14:41:00Z">
        <w:r w:rsidR="00490F68" w:rsidRPr="00490F68" w:rsidDel="00A13B57">
          <w:delText xml:space="preserve"> – Google Apps for Work.</w:delText>
        </w:r>
        <w:r w:rsidDel="00A13B57">
          <w:delText xml:space="preserve"> </w:delText>
        </w:r>
      </w:del>
    </w:p>
    <w:p w14:paraId="27D815B2" w14:textId="77777777" w:rsidR="00514D13" w:rsidRDefault="00514D13" w:rsidP="00514D13"/>
    <w:p w14:paraId="27C50CAE" w14:textId="77777777" w:rsidR="005A4934" w:rsidRDefault="00514D13" w:rsidP="00514D13">
      <w:r>
        <w:t>It</w:t>
      </w:r>
      <w:r w:rsidR="00833345">
        <w:t>'</w:t>
      </w:r>
      <w:r>
        <w:t>s time we started to think together, think differently and think ahead.</w:t>
      </w:r>
    </w:p>
    <w:p w14:paraId="4D843FD5" w14:textId="77777777" w:rsidR="00DC6DDD" w:rsidRDefault="00DC6DDD" w:rsidP="00514D13"/>
    <w:p w14:paraId="6591B94D" w14:textId="77777777" w:rsidR="00DC6DDD" w:rsidRPr="00DC6DDD" w:rsidRDefault="00DC6DDD" w:rsidP="00514D13">
      <w:pPr>
        <w:rPr>
          <w:b/>
          <w:color w:val="595959"/>
          <w:u w:val="single"/>
        </w:rPr>
      </w:pPr>
      <w:r w:rsidRPr="00DC6DDD">
        <w:rPr>
          <w:b/>
          <w:color w:val="595959"/>
          <w:u w:val="single"/>
        </w:rPr>
        <w:t>IMAGE</w:t>
      </w:r>
    </w:p>
    <w:p w14:paraId="227EA088" w14:textId="77777777" w:rsidR="00DC6DDD" w:rsidRDefault="00A74497" w:rsidP="00514D13">
      <w:r>
        <w:t>CLIENT NOTE: P</w:t>
      </w:r>
      <w:r w:rsidRPr="00A74497">
        <w:t xml:space="preserve">lease make this visual and please ensure the </w:t>
      </w:r>
      <w:r w:rsidR="00833345">
        <w:t>"</w:t>
      </w:r>
      <w:r w:rsidRPr="00A74497">
        <w:t>think</w:t>
      </w:r>
      <w:r w:rsidR="00833345">
        <w:t>"</w:t>
      </w:r>
      <w:r w:rsidRPr="00A74497">
        <w:t xml:space="preserve"> tags are all on brand</w:t>
      </w:r>
    </w:p>
    <w:p w14:paraId="6EE147E9" w14:textId="77777777" w:rsidR="00A74497" w:rsidRDefault="00A74497" w:rsidP="00514D13">
      <w:r>
        <w:t xml:space="preserve">Suggest we use something that represents that something is coming, </w:t>
      </w:r>
      <w:hyperlink r:id="rId13" w:history="1">
        <w:r w:rsidR="005E298C" w:rsidRPr="005E298C">
          <w:rPr>
            <w:rStyle w:val="Hyperlink"/>
          </w:rPr>
          <w:t>a bit like this</w:t>
        </w:r>
      </w:hyperlink>
      <w:r w:rsidR="005E298C">
        <w:t xml:space="preserve"> where a new experience is about to begin. Could be a box with a lid slightly ajar, but needs to be atmospheric.</w:t>
      </w:r>
    </w:p>
    <w:p w14:paraId="5390B2EC" w14:textId="77777777" w:rsidR="00C03753" w:rsidRDefault="00C03753" w:rsidP="00514D13">
      <w:r>
        <w:t xml:space="preserve">Ideally the image should be full screen, and the </w:t>
      </w:r>
      <w:r w:rsidR="00CA7F8E">
        <w:t>text appears</w:t>
      </w:r>
      <w:r>
        <w:t xml:space="preserve"> to the right/left of the door (if we use the image above).</w:t>
      </w:r>
    </w:p>
    <w:p w14:paraId="712CFC8B" w14:textId="77777777" w:rsidR="0003300E" w:rsidRDefault="0003300E" w:rsidP="00514D13"/>
    <w:p w14:paraId="65E16784" w14:textId="77777777" w:rsidR="0003300E" w:rsidRDefault="0003300E" w:rsidP="00514D13">
      <w:del w:id="245" w:author="Niall Magennis" w:date="2016-10-19T14:35:00Z">
        <w:r w:rsidRPr="001311CF" w:rsidDel="002576C9">
          <w:rPr>
            <w:noProof/>
            <w:highlight w:val="yellow"/>
            <w:rPrChange w:id="246" w:author="Unknown">
              <w:rPr>
                <w:noProof/>
              </w:rPr>
            </w:rPrChange>
          </w:rPr>
          <w:drawing>
            <wp:inline distT="0" distB="0" distL="0" distR="0" wp14:anchorId="1F33D79C" wp14:editId="22E34015">
              <wp:extent cx="1775460" cy="1303020"/>
              <wp:effectExtent l="0" t="0" r="0" b="0"/>
              <wp:docPr id="2" name="Picture 2" descr="https://lh3.googleusercontent.com/DJPQyQkz8byI419Vv-W0w5aCND_mzHvDjsrlgTBLnYgP-YYqNvjvLDErh0JpukBdoKooYoZaKUrL7zDjOJUyLOMS_KPDNbXm4e9FK9_LHl1gp_WGJcF1DAx4bgZczmEqSM7gYT7_o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JPQyQkz8byI419Vv-W0w5aCND_mzHvDjsrlgTBLnYgP-YYqNvjvLDErh0JpukBdoKooYoZaKUrL7zDjOJUyLOMS_KPDNbXm4e9FK9_LHl1gp_WGJcF1DAx4bgZczmEqSM7gYT7_oI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1303020"/>
                      </a:xfrm>
                      <a:prstGeom prst="rect">
                        <a:avLst/>
                      </a:prstGeom>
                      <a:noFill/>
                      <a:ln>
                        <a:noFill/>
                      </a:ln>
                    </pic:spPr>
                  </pic:pic>
                </a:graphicData>
              </a:graphic>
            </wp:inline>
          </w:drawing>
        </w:r>
      </w:del>
      <w:commentRangeStart w:id="247"/>
      <w:ins w:id="248" w:author="Niall Magennis" w:date="2016-10-19T14:46:00Z">
        <w:r w:rsidR="002576C9">
          <w:rPr>
            <w:noProof/>
          </w:rPr>
          <w:drawing>
            <wp:inline distT="0" distB="0" distL="0" distR="0" wp14:anchorId="031E3941" wp14:editId="39871B00">
              <wp:extent cx="2709651" cy="168823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imagine 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6110" cy="1698488"/>
                      </a:xfrm>
                      <a:prstGeom prst="rect">
                        <a:avLst/>
                      </a:prstGeom>
                    </pic:spPr>
                  </pic:pic>
                </a:graphicData>
              </a:graphic>
            </wp:inline>
          </w:drawing>
        </w:r>
      </w:ins>
      <w:commentRangeEnd w:id="247"/>
      <w:r w:rsidR="00045F03">
        <w:rPr>
          <w:rStyle w:val="CommentReference"/>
        </w:rPr>
        <w:commentReference w:id="247"/>
      </w:r>
    </w:p>
    <w:p w14:paraId="134D1915" w14:textId="77777777" w:rsidR="00DC6DDD" w:rsidRDefault="00DC6DDD" w:rsidP="00514D13"/>
    <w:p w14:paraId="0FC80436" w14:textId="77777777" w:rsidR="005A4934" w:rsidRDefault="005A4934"/>
    <w:p w14:paraId="07564D55" w14:textId="77777777" w:rsidR="00094E44" w:rsidRDefault="00094E44">
      <w:r>
        <w:br w:type="page"/>
      </w:r>
    </w:p>
    <w:p w14:paraId="14E174D2" w14:textId="77777777" w:rsidR="00094E44" w:rsidRDefault="00094E44" w:rsidP="00094E44">
      <w:pPr>
        <w:pStyle w:val="Heading2"/>
        <w:shd w:val="clear" w:color="auto" w:fill="525252" w:themeFill="accent3" w:themeFillShade="80"/>
      </w:pPr>
      <w:bookmarkStart w:id="249" w:name="_Toc464655893"/>
      <w:r>
        <w:lastRenderedPageBreak/>
        <w:t xml:space="preserve">SCREEN </w:t>
      </w:r>
      <w:r>
        <w:rPr>
          <w:color w:val="FFFFFF"/>
        </w:rPr>
        <w:t>Menu</w:t>
      </w:r>
      <w:bookmarkEnd w:id="249"/>
    </w:p>
    <w:p w14:paraId="284B65F2" w14:textId="77777777" w:rsidR="00094E44" w:rsidRDefault="00094E44" w:rsidP="00094E44"/>
    <w:p w14:paraId="6F92BD98" w14:textId="77777777" w:rsidR="00094E44" w:rsidRDefault="00094E44" w:rsidP="00094E44">
      <w:r>
        <w:rPr>
          <w:b/>
          <w:color w:val="595959"/>
          <w:u w:val="single"/>
        </w:rPr>
        <w:t>DESCRIPTION</w:t>
      </w:r>
    </w:p>
    <w:p w14:paraId="6B805166" w14:textId="77777777" w:rsidR="00094E44" w:rsidRDefault="00514D13" w:rsidP="00094E44">
      <w:r>
        <w:t>Main menu</w:t>
      </w:r>
    </w:p>
    <w:p w14:paraId="34BFA686" w14:textId="77777777" w:rsidR="00094E44" w:rsidRDefault="00094E44" w:rsidP="00094E44"/>
    <w:p w14:paraId="37642EE2" w14:textId="77777777" w:rsidR="00094E44" w:rsidRDefault="00094E44" w:rsidP="00094E44">
      <w:r>
        <w:rPr>
          <w:b/>
          <w:color w:val="595959"/>
          <w:u w:val="single"/>
        </w:rPr>
        <w:t>TEXT</w:t>
      </w:r>
    </w:p>
    <w:p w14:paraId="19676387" w14:textId="77777777" w:rsidR="00094E44" w:rsidRDefault="00094E44" w:rsidP="00094E44"/>
    <w:p w14:paraId="2E61FA33" w14:textId="77777777" w:rsidR="00094E44" w:rsidRDefault="00094E44" w:rsidP="00094E44">
      <w:r w:rsidRPr="0065282E">
        <w:t xml:space="preserve">We are introducing new technology </w:t>
      </w:r>
      <w:r>
        <w:t>via</w:t>
      </w:r>
      <w:r w:rsidRPr="0065282E">
        <w:t xml:space="preserve"> Google to help improve the way we work. To help us </w:t>
      </w:r>
      <w:r w:rsidR="00822999">
        <w:t>connect, share and collaborate.</w:t>
      </w:r>
      <w:r w:rsidR="006D4AD7">
        <w:t xml:space="preserve"> Here w</w:t>
      </w:r>
      <w:r w:rsidRPr="00CA738A">
        <w:t>e</w:t>
      </w:r>
      <w:r>
        <w:t>'</w:t>
      </w:r>
      <w:r w:rsidRPr="00CA738A">
        <w:t>ll cover the tools that will soon be available t</w:t>
      </w:r>
      <w:r w:rsidR="008B7ACE">
        <w:t>o</w:t>
      </w:r>
      <w:r w:rsidRPr="00CA738A">
        <w:t xml:space="preserve"> all</w:t>
      </w:r>
      <w:r w:rsidR="008B7ACE">
        <w:t xml:space="preserve"> of us</w:t>
      </w:r>
      <w:r w:rsidRPr="00CA738A">
        <w:t>, and how we</w:t>
      </w:r>
      <w:r>
        <w:t>'</w:t>
      </w:r>
      <w:r w:rsidRPr="00CA738A">
        <w:t xml:space="preserve">ll use them to our own benefit and to help our clients.  </w:t>
      </w:r>
    </w:p>
    <w:p w14:paraId="7FC84D4A" w14:textId="77777777" w:rsidR="00094E44" w:rsidRDefault="00094E44" w:rsidP="00094E44">
      <w:pPr>
        <w:rPr>
          <w:b/>
          <w:color w:val="595959"/>
          <w:u w:val="single"/>
        </w:rPr>
      </w:pPr>
    </w:p>
    <w:p w14:paraId="424A1D1F" w14:textId="77777777" w:rsidR="00094E44" w:rsidRDefault="00094E44" w:rsidP="00094E44">
      <w:r>
        <w:rPr>
          <w:b/>
          <w:color w:val="595959"/>
          <w:u w:val="single"/>
        </w:rPr>
        <w:t>PROMPT</w:t>
      </w:r>
    </w:p>
    <w:p w14:paraId="304C173D" w14:textId="77777777" w:rsidR="00094E44" w:rsidRDefault="00094E44" w:rsidP="00094E44">
      <w:r>
        <w:t>Select a topic from the tiles below.</w:t>
      </w:r>
    </w:p>
    <w:p w14:paraId="722444FE" w14:textId="77777777" w:rsidR="00094E44" w:rsidRDefault="00094E44" w:rsidP="00094E44"/>
    <w:p w14:paraId="7477A933" w14:textId="77777777" w:rsidR="00094E44" w:rsidRDefault="00094E44" w:rsidP="00094E44">
      <w:r>
        <w:rPr>
          <w:b/>
          <w:color w:val="595959"/>
          <w:u w:val="single"/>
        </w:rPr>
        <w:t>MOBILE PROMPT</w:t>
      </w:r>
    </w:p>
    <w:p w14:paraId="2DA2FD25" w14:textId="77777777" w:rsidR="00094E44" w:rsidRDefault="00094E44" w:rsidP="00094E44">
      <w:r>
        <w:t>Select a topic from the list below.</w:t>
      </w:r>
    </w:p>
    <w:p w14:paraId="60D63268" w14:textId="77777777" w:rsidR="00094E44" w:rsidRDefault="00094E44" w:rsidP="00094E44"/>
    <w:p w14:paraId="1458A1F1" w14:textId="77777777" w:rsidR="00094E44" w:rsidRDefault="00094E44" w:rsidP="00094E44"/>
    <w:p w14:paraId="27494C15" w14:textId="77777777" w:rsidR="00094E44" w:rsidRDefault="00094E44" w:rsidP="00094E44">
      <w:r>
        <w:rPr>
          <w:b/>
          <w:color w:val="595959"/>
          <w:u w:val="single"/>
        </w:rPr>
        <w:t>TOPIC TITLES</w:t>
      </w:r>
    </w:p>
    <w:p w14:paraId="41F87794" w14:textId="77777777" w:rsidR="00094E44" w:rsidRDefault="00514D13" w:rsidP="00411769">
      <w:pPr>
        <w:pStyle w:val="ListParagraph"/>
        <w:numPr>
          <w:ilvl w:val="0"/>
          <w:numId w:val="12"/>
        </w:numPr>
      </w:pPr>
      <w:r>
        <w:t>Why are we changing?</w:t>
      </w:r>
    </w:p>
    <w:p w14:paraId="74103A36" w14:textId="77777777" w:rsidR="00514D13" w:rsidRDefault="00514D13" w:rsidP="00411769">
      <w:pPr>
        <w:pStyle w:val="ListParagraph"/>
        <w:numPr>
          <w:ilvl w:val="0"/>
          <w:numId w:val="12"/>
        </w:numPr>
      </w:pPr>
      <w:r>
        <w:t>What is changing?</w:t>
      </w:r>
    </w:p>
    <w:p w14:paraId="2D961477" w14:textId="77777777" w:rsidR="00514D13" w:rsidRDefault="00514D13" w:rsidP="00411769">
      <w:pPr>
        <w:pStyle w:val="ListParagraph"/>
        <w:numPr>
          <w:ilvl w:val="0"/>
          <w:numId w:val="12"/>
        </w:numPr>
      </w:pPr>
      <w:r>
        <w:t>G</w:t>
      </w:r>
      <w:r w:rsidR="00822999">
        <w:t xml:space="preserve">oogle </w:t>
      </w:r>
      <w:r w:rsidR="00367125">
        <w:t>and Clients</w:t>
      </w:r>
    </w:p>
    <w:p w14:paraId="719BF3F7" w14:textId="77777777" w:rsidR="00514D13" w:rsidRDefault="00514D13" w:rsidP="00411769">
      <w:pPr>
        <w:pStyle w:val="ListParagraph"/>
        <w:numPr>
          <w:ilvl w:val="0"/>
          <w:numId w:val="12"/>
        </w:numPr>
      </w:pPr>
      <w:r>
        <w:t xml:space="preserve">What </w:t>
      </w:r>
      <w:r w:rsidR="00367125">
        <w:t>can you expect?</w:t>
      </w:r>
    </w:p>
    <w:p w14:paraId="06EB49AA" w14:textId="77777777" w:rsidR="00514D13" w:rsidRDefault="00514D13" w:rsidP="00411769">
      <w:pPr>
        <w:pStyle w:val="ListParagraph"/>
        <w:numPr>
          <w:ilvl w:val="0"/>
          <w:numId w:val="12"/>
        </w:numPr>
      </w:pPr>
      <w:r>
        <w:t>How do I get help?</w:t>
      </w:r>
    </w:p>
    <w:p w14:paraId="0B75A6D9" w14:textId="77777777" w:rsidR="00094E44" w:rsidRDefault="00094E44"/>
    <w:p w14:paraId="3B8E8D20" w14:textId="77777777" w:rsidR="00BF3A9B" w:rsidRDefault="00BF3A9B">
      <w:pPr>
        <w:rPr>
          <w:b/>
          <w:color w:val="FFFFFF"/>
          <w:sz w:val="36"/>
          <w:szCs w:val="36"/>
        </w:rPr>
      </w:pPr>
      <w:r>
        <w:br w:type="page"/>
      </w:r>
    </w:p>
    <w:p w14:paraId="66C8EA9A" w14:textId="77777777" w:rsidR="00EF2DD4" w:rsidRDefault="00E95597" w:rsidP="0065282E">
      <w:pPr>
        <w:pStyle w:val="Heading1"/>
        <w:shd w:val="clear" w:color="auto" w:fill="8B116A"/>
      </w:pPr>
      <w:bookmarkStart w:id="250" w:name="_Toc464655894"/>
      <w:r>
        <w:lastRenderedPageBreak/>
        <w:t xml:space="preserve">Topic 1: </w:t>
      </w:r>
      <w:r w:rsidR="00514D13">
        <w:t>Why are we changing?</w:t>
      </w:r>
      <w:bookmarkEnd w:id="250"/>
    </w:p>
    <w:p w14:paraId="44DCF7F4" w14:textId="77777777" w:rsidR="00EF2DD4" w:rsidRDefault="00EF2DD4">
      <w:bookmarkStart w:id="251" w:name="h.1t3h5sf" w:colFirst="0" w:colLast="0"/>
      <w:bookmarkEnd w:id="251"/>
    </w:p>
    <w:p w14:paraId="6C211598" w14:textId="77777777" w:rsidR="00EF2DD4" w:rsidRDefault="00E95597">
      <w:r>
        <w:br w:type="page"/>
      </w:r>
    </w:p>
    <w:p w14:paraId="4C464CC6" w14:textId="77777777" w:rsidR="00EF2DD4" w:rsidRDefault="00EF2DD4"/>
    <w:p w14:paraId="3FFC18C7" w14:textId="77777777" w:rsidR="00D86B69" w:rsidRDefault="00D86B69"/>
    <w:p w14:paraId="454F63C2" w14:textId="77777777" w:rsidR="00D86B69" w:rsidRDefault="00D86B69"/>
    <w:p w14:paraId="11B2DEAC" w14:textId="77777777" w:rsidR="00D86B69" w:rsidRDefault="00D86B69" w:rsidP="00D86B69">
      <w:pPr>
        <w:pStyle w:val="Heading2"/>
        <w:shd w:val="clear" w:color="auto" w:fill="525252" w:themeFill="accent3" w:themeFillShade="80"/>
        <w:jc w:val="left"/>
      </w:pPr>
      <w:bookmarkStart w:id="252" w:name="_Toc464655895"/>
      <w:r>
        <w:t xml:space="preserve">SCREEN </w:t>
      </w:r>
      <w:r>
        <w:rPr>
          <w:color w:val="FFFFFF"/>
        </w:rPr>
        <w:t>01_101</w:t>
      </w:r>
      <w:bookmarkEnd w:id="252"/>
    </w:p>
    <w:p w14:paraId="1615341E" w14:textId="77777777" w:rsidR="00D86B69" w:rsidRDefault="00D86B69" w:rsidP="00D86B69">
      <w:pPr>
        <w:spacing w:before="60" w:after="60"/>
      </w:pPr>
      <w:r>
        <w:rPr>
          <w:b/>
          <w:sz w:val="22"/>
          <w:szCs w:val="22"/>
        </w:rPr>
        <w:t>DESKTOP/MOBILE SCREEN TYPE</w:t>
      </w:r>
      <w:r>
        <w:rPr>
          <w:sz w:val="22"/>
          <w:szCs w:val="22"/>
        </w:rPr>
        <w:t>: Text and graphic</w:t>
      </w:r>
    </w:p>
    <w:p w14:paraId="467D2F40" w14:textId="77777777" w:rsidR="00D86B69" w:rsidRDefault="00D86B69" w:rsidP="00D86B69">
      <w:pPr>
        <w:spacing w:before="60" w:after="60"/>
      </w:pPr>
    </w:p>
    <w:p w14:paraId="4B8A879C" w14:textId="77777777" w:rsidR="00D86B69" w:rsidRDefault="00D86B69" w:rsidP="00D86B69"/>
    <w:p w14:paraId="1C8151F4" w14:textId="77777777" w:rsidR="00D86B69" w:rsidRDefault="00D86B69" w:rsidP="00D86B69">
      <w:r>
        <w:rPr>
          <w:b/>
          <w:color w:val="595959"/>
          <w:u w:val="single"/>
        </w:rPr>
        <w:t>DESCRIPTION</w:t>
      </w:r>
    </w:p>
    <w:p w14:paraId="2831AECC" w14:textId="77777777" w:rsidR="00D86B69" w:rsidRPr="006D4AD7" w:rsidRDefault="00D86B69" w:rsidP="00D86B69">
      <w:pPr>
        <w:rPr>
          <w:color w:val="auto"/>
        </w:rPr>
      </w:pPr>
      <w:r w:rsidRPr="006D4AD7">
        <w:rPr>
          <w:color w:val="auto"/>
        </w:rPr>
        <w:t>Here we'll prepare the learner for the first day of Google</w:t>
      </w:r>
      <w:r w:rsidR="008B7ACE" w:rsidRPr="006D4AD7">
        <w:rPr>
          <w:color w:val="auto"/>
        </w:rPr>
        <w:t>.</w:t>
      </w:r>
    </w:p>
    <w:p w14:paraId="150B8195" w14:textId="77777777" w:rsidR="00D86B69" w:rsidRDefault="00D86B69" w:rsidP="00D86B69"/>
    <w:p w14:paraId="7576F0D1" w14:textId="77777777" w:rsidR="00D86B69" w:rsidRDefault="00D86B69" w:rsidP="00D86B69">
      <w:r>
        <w:rPr>
          <w:b/>
          <w:color w:val="595959"/>
          <w:u w:val="single"/>
        </w:rPr>
        <w:t>GRAPHIC</w:t>
      </w:r>
    </w:p>
    <w:p w14:paraId="6F016AE6" w14:textId="77777777" w:rsidR="00D86B69" w:rsidRDefault="008C3090" w:rsidP="00D86B69">
      <w:r w:rsidRPr="006D4AD7">
        <w:rPr>
          <w:color w:val="auto"/>
        </w:rPr>
        <w:t xml:space="preserve">Show a </w:t>
      </w:r>
      <w:hyperlink r:id="rId16" w:history="1">
        <w:r w:rsidRPr="008C3090">
          <w:rPr>
            <w:rStyle w:val="Hyperlink"/>
          </w:rPr>
          <w:t>busy city landscape</w:t>
        </w:r>
      </w:hyperlink>
      <w:r>
        <w:rPr>
          <w:color w:val="595959"/>
        </w:rPr>
        <w:t xml:space="preserve"> </w:t>
      </w:r>
      <w:r w:rsidRPr="006D4AD7">
        <w:rPr>
          <w:color w:val="auto"/>
        </w:rPr>
        <w:t>with people rushing around the scene.</w:t>
      </w:r>
    </w:p>
    <w:p w14:paraId="246EE5D4" w14:textId="77777777" w:rsidR="00D86B69" w:rsidRDefault="00D86B69" w:rsidP="00D86B69"/>
    <w:p w14:paraId="4D73BBA0" w14:textId="77777777" w:rsidR="00D86B69" w:rsidRDefault="00D86B69" w:rsidP="00D86B69">
      <w:pPr>
        <w:rPr>
          <w:b/>
          <w:color w:val="595959"/>
          <w:u w:val="single"/>
        </w:rPr>
      </w:pPr>
      <w:r>
        <w:rPr>
          <w:b/>
          <w:color w:val="595959"/>
          <w:u w:val="single"/>
        </w:rPr>
        <w:t xml:space="preserve">TITLE: </w:t>
      </w:r>
    </w:p>
    <w:p w14:paraId="6BF1B925" w14:textId="77777777" w:rsidR="00D86B69" w:rsidRPr="00704D1A" w:rsidRDefault="008C3090" w:rsidP="00D86B69">
      <w:pPr>
        <w:rPr>
          <w:color w:val="auto"/>
        </w:rPr>
      </w:pPr>
      <w:r>
        <w:rPr>
          <w:b/>
          <w:color w:val="auto"/>
        </w:rPr>
        <w:t>Why change now?</w:t>
      </w:r>
    </w:p>
    <w:p w14:paraId="3358C058" w14:textId="77777777" w:rsidR="00D86B69" w:rsidRDefault="00D86B69" w:rsidP="00D86B69"/>
    <w:p w14:paraId="6ED7CC34" w14:textId="77777777" w:rsidR="00D86B69" w:rsidRDefault="00D86B69" w:rsidP="00D86B69">
      <w:r>
        <w:rPr>
          <w:b/>
          <w:color w:val="595959"/>
          <w:u w:val="single"/>
        </w:rPr>
        <w:t xml:space="preserve">TEXT </w:t>
      </w:r>
      <w:r>
        <w:rPr>
          <w:b/>
          <w:color w:val="808080"/>
          <w:u w:val="single"/>
        </w:rPr>
        <w:t>(50 words max)</w:t>
      </w:r>
    </w:p>
    <w:p w14:paraId="67C1D7BB" w14:textId="77777777" w:rsidR="008C3090" w:rsidRDefault="00367125" w:rsidP="008C3090">
      <w:r>
        <w:t xml:space="preserve">Think about it. </w:t>
      </w:r>
      <w:r w:rsidR="008B603D" w:rsidRPr="008B603D">
        <w:t xml:space="preserve">Technology is changing </w:t>
      </w:r>
      <w:r w:rsidR="007D3B60">
        <w:t xml:space="preserve">our </w:t>
      </w:r>
      <w:r w:rsidR="008B603D" w:rsidRPr="008B603D">
        <w:t xml:space="preserve">world </w:t>
      </w:r>
      <w:r w:rsidR="008B603D">
        <w:t>in exciting ways. We'</w:t>
      </w:r>
      <w:r w:rsidR="008B603D" w:rsidRPr="008B603D">
        <w:t xml:space="preserve">re moving to Google to embrace these </w:t>
      </w:r>
      <w:r w:rsidR="008B603D">
        <w:t xml:space="preserve">new </w:t>
      </w:r>
      <w:r w:rsidR="008B603D" w:rsidRPr="008B603D">
        <w:t>opportunities</w:t>
      </w:r>
      <w:r w:rsidR="008B603D">
        <w:t>,</w:t>
      </w:r>
      <w:r w:rsidR="008B603D" w:rsidRPr="008B603D">
        <w:t xml:space="preserve"> which include:</w:t>
      </w:r>
    </w:p>
    <w:p w14:paraId="127E100E" w14:textId="77777777" w:rsidR="008C3090" w:rsidRDefault="008C3090" w:rsidP="008C3090"/>
    <w:p w14:paraId="093AAAE0" w14:textId="77777777" w:rsidR="00367125" w:rsidRPr="007B4A36" w:rsidRDefault="006E4376" w:rsidP="00367125">
      <w:pPr>
        <w:pStyle w:val="ListParagraph"/>
        <w:widowControl w:val="0"/>
        <w:numPr>
          <w:ilvl w:val="0"/>
          <w:numId w:val="13"/>
        </w:numPr>
        <w:rPr>
          <w:color w:val="auto"/>
        </w:rPr>
      </w:pPr>
      <w:r>
        <w:t>m</w:t>
      </w:r>
      <w:r w:rsidR="008C3090">
        <w:t xml:space="preserve">aking </w:t>
      </w:r>
      <w:r w:rsidR="008C3090" w:rsidRPr="008B7ACE">
        <w:rPr>
          <w:b/>
          <w:i/>
        </w:rPr>
        <w:t xml:space="preserve">working together easier </w:t>
      </w:r>
      <w:r w:rsidR="008C3090">
        <w:t>and better for us all</w:t>
      </w:r>
      <w:r w:rsidR="008C3090" w:rsidRPr="008B7ACE">
        <w:rPr>
          <w:b/>
          <w:i/>
        </w:rPr>
        <w:t>,</w:t>
      </w:r>
      <w:r w:rsidR="008C3090">
        <w:t xml:space="preserve"> dramatically improving efficiency and productivity</w:t>
      </w:r>
      <w:r w:rsidR="00367125" w:rsidRPr="00367125">
        <w:t xml:space="preserve"> </w:t>
      </w:r>
    </w:p>
    <w:p w14:paraId="2ABA1949" w14:textId="77777777" w:rsidR="00367125" w:rsidRPr="008B7ACE" w:rsidRDefault="00367125" w:rsidP="00367125">
      <w:pPr>
        <w:pStyle w:val="ListParagraph"/>
        <w:widowControl w:val="0"/>
        <w:numPr>
          <w:ilvl w:val="0"/>
          <w:numId w:val="13"/>
        </w:numPr>
        <w:rPr>
          <w:color w:val="auto"/>
        </w:rPr>
      </w:pPr>
      <w:r>
        <w:t>delivering a</w:t>
      </w:r>
      <w:r w:rsidRPr="008B7ACE">
        <w:rPr>
          <w:b/>
          <w:i/>
        </w:rPr>
        <w:t xml:space="preserve"> faster, richer service to our clients </w:t>
      </w:r>
      <w:r w:rsidRPr="00811526">
        <w:t>–</w:t>
      </w:r>
      <w:r>
        <w:t xml:space="preserve"> in time, we will also be able to collaborate with them using Google tools</w:t>
      </w:r>
    </w:p>
    <w:p w14:paraId="4068CB0E" w14:textId="77777777" w:rsidR="00367125" w:rsidRDefault="00367125" w:rsidP="00367125">
      <w:pPr>
        <w:pStyle w:val="ListParagraph"/>
        <w:numPr>
          <w:ilvl w:val="0"/>
          <w:numId w:val="13"/>
        </w:numPr>
        <w:spacing w:line="276" w:lineRule="auto"/>
      </w:pPr>
      <w:r w:rsidRPr="008B7ACE">
        <w:rPr>
          <w:b/>
          <w:i/>
        </w:rPr>
        <w:t>supporting more flexible working</w:t>
      </w:r>
      <w:r>
        <w:t xml:space="preserve"> both with clients and each other, and increasing opportunities for different ways of working</w:t>
      </w:r>
    </w:p>
    <w:p w14:paraId="0F42A125" w14:textId="77777777" w:rsidR="008C3090" w:rsidRPr="007B4A36" w:rsidRDefault="00367125" w:rsidP="00367125">
      <w:pPr>
        <w:pStyle w:val="ListParagraph"/>
        <w:widowControl w:val="0"/>
        <w:numPr>
          <w:ilvl w:val="0"/>
          <w:numId w:val="13"/>
        </w:numPr>
        <w:rPr>
          <w:color w:val="auto"/>
        </w:rPr>
      </w:pPr>
      <w:r w:rsidRPr="008B7ACE">
        <w:rPr>
          <w:b/>
          <w:i/>
        </w:rPr>
        <w:t>showcasing to the market</w:t>
      </w:r>
      <w:r>
        <w:t xml:space="preserve"> that we are re-imagining the future of work through innovative technologies</w:t>
      </w:r>
      <w:r w:rsidRPr="008B7ACE">
        <w:rPr>
          <w:color w:val="auto"/>
        </w:rPr>
        <w:t xml:space="preserve"> </w:t>
      </w:r>
    </w:p>
    <w:p w14:paraId="0A2CBFBE" w14:textId="77777777" w:rsidR="008C3090" w:rsidRDefault="006E4376" w:rsidP="006D4AD7">
      <w:pPr>
        <w:pStyle w:val="ListParagraph"/>
        <w:numPr>
          <w:ilvl w:val="0"/>
          <w:numId w:val="13"/>
        </w:numPr>
        <w:spacing w:line="276" w:lineRule="auto"/>
      </w:pPr>
      <w:proofErr w:type="gramStart"/>
      <w:r>
        <w:t>h</w:t>
      </w:r>
      <w:r w:rsidR="008C3090">
        <w:t>elping</w:t>
      </w:r>
      <w:proofErr w:type="gramEnd"/>
      <w:r w:rsidR="008C3090">
        <w:t xml:space="preserve"> to meet the challenge to </w:t>
      </w:r>
      <w:r w:rsidR="008C3090" w:rsidRPr="008B7ACE">
        <w:rPr>
          <w:b/>
          <w:i/>
        </w:rPr>
        <w:t>reduce meetings</w:t>
      </w:r>
      <w:r w:rsidR="008C3090">
        <w:t xml:space="preserve"> by 25%</w:t>
      </w:r>
      <w:r w:rsidR="00D9021B">
        <w:t>.</w:t>
      </w:r>
    </w:p>
    <w:p w14:paraId="71C49172" w14:textId="77777777" w:rsidR="007E7280" w:rsidRDefault="007E7280" w:rsidP="007E7280">
      <w:pPr>
        <w:widowControl w:val="0"/>
        <w:ind w:left="720"/>
        <w:contextualSpacing/>
        <w:rPr>
          <w:color w:val="auto"/>
        </w:rPr>
      </w:pPr>
    </w:p>
    <w:p w14:paraId="1D0CAFD0" w14:textId="77777777" w:rsidR="007E7280" w:rsidRDefault="007E7280" w:rsidP="007E7280">
      <w:r>
        <w:rPr>
          <w:b/>
          <w:color w:val="595959"/>
          <w:u w:val="single"/>
        </w:rPr>
        <w:t>FINAL PROMPT</w:t>
      </w:r>
    </w:p>
    <w:p w14:paraId="0AC17989" w14:textId="77777777" w:rsidR="007E7280" w:rsidRDefault="007E7280" w:rsidP="007E7280">
      <w:r>
        <w:t>You've completed this topic. Select Home and choose the next topic.</w:t>
      </w:r>
    </w:p>
    <w:p w14:paraId="3B602E5F" w14:textId="77777777" w:rsidR="007E7280" w:rsidRDefault="007E7280" w:rsidP="007E7280"/>
    <w:p w14:paraId="73DFD5CA" w14:textId="77777777" w:rsidR="007E7280" w:rsidRDefault="007E7280" w:rsidP="007E7280">
      <w:r>
        <w:rPr>
          <w:b/>
          <w:color w:val="595959"/>
          <w:u w:val="single"/>
        </w:rPr>
        <w:t>FINAL MOBILE PROMPT</w:t>
      </w:r>
    </w:p>
    <w:p w14:paraId="6D199A12" w14:textId="77777777" w:rsidR="007E7280" w:rsidRPr="007E7280" w:rsidRDefault="007E7280" w:rsidP="007E7280">
      <w:r>
        <w:t xml:space="preserve">You've completed this topic. Select Main Menu from the </w:t>
      </w:r>
      <w:r w:rsidR="000C4D45">
        <w:t>dropdown</w:t>
      </w:r>
      <w:r>
        <w:t xml:space="preserve"> and choose the next topic.</w:t>
      </w:r>
    </w:p>
    <w:p w14:paraId="0A388FC4" w14:textId="77777777" w:rsidR="00632B25" w:rsidRDefault="00632B25"/>
    <w:p w14:paraId="36F002FB" w14:textId="77777777" w:rsidR="00632B25" w:rsidRDefault="00632B25">
      <w:r>
        <w:br w:type="page"/>
      </w:r>
    </w:p>
    <w:p w14:paraId="30AF3A8A" w14:textId="77777777" w:rsidR="00632B25" w:rsidRDefault="00632B25" w:rsidP="00632B25">
      <w:pPr>
        <w:pStyle w:val="Heading1"/>
        <w:shd w:val="clear" w:color="auto" w:fill="8B116A"/>
      </w:pPr>
      <w:bookmarkStart w:id="253" w:name="_Toc464655896"/>
      <w:r>
        <w:lastRenderedPageBreak/>
        <w:t>Topic 2: What is changing?</w:t>
      </w:r>
      <w:bookmarkEnd w:id="253"/>
    </w:p>
    <w:p w14:paraId="4D65946D" w14:textId="77777777" w:rsidR="00EF2DD4" w:rsidRDefault="00EF2DD4"/>
    <w:p w14:paraId="4CFC00B3" w14:textId="77777777" w:rsidR="00D86B69" w:rsidRDefault="00D86B69">
      <w:r>
        <w:br w:type="page"/>
      </w:r>
    </w:p>
    <w:p w14:paraId="7AB3AA77" w14:textId="77777777" w:rsidR="00EF2DD4" w:rsidRDefault="00EF2DD4"/>
    <w:p w14:paraId="599F9675" w14:textId="77777777" w:rsidR="00EF2DD4" w:rsidRDefault="00E95597" w:rsidP="0065282E">
      <w:pPr>
        <w:pStyle w:val="Heading2"/>
        <w:shd w:val="clear" w:color="auto" w:fill="525252" w:themeFill="accent3" w:themeFillShade="80"/>
        <w:jc w:val="left"/>
      </w:pPr>
      <w:bookmarkStart w:id="254" w:name="h.4d34og8" w:colFirst="0" w:colLast="0"/>
      <w:bookmarkStart w:id="255" w:name="h.2s8eyo1" w:colFirst="0" w:colLast="0"/>
      <w:bookmarkStart w:id="256" w:name="_Toc464655897"/>
      <w:bookmarkEnd w:id="254"/>
      <w:bookmarkEnd w:id="255"/>
      <w:r>
        <w:t xml:space="preserve">SCREEN </w:t>
      </w:r>
      <w:r w:rsidR="002C2617">
        <w:rPr>
          <w:color w:val="FFFFFF"/>
        </w:rPr>
        <w:t>02_100</w:t>
      </w:r>
      <w:bookmarkEnd w:id="256"/>
    </w:p>
    <w:p w14:paraId="5A5BF0D3" w14:textId="77777777" w:rsidR="00EF2DD4" w:rsidRDefault="00EF2DD4">
      <w:pPr>
        <w:spacing w:before="60" w:after="60"/>
      </w:pPr>
    </w:p>
    <w:p w14:paraId="1432C531" w14:textId="77777777" w:rsidR="00EF2DD4" w:rsidRDefault="00E95597">
      <w:pPr>
        <w:spacing w:before="60" w:after="60"/>
      </w:pPr>
      <w:r>
        <w:rPr>
          <w:b/>
          <w:sz w:val="22"/>
          <w:szCs w:val="22"/>
        </w:rPr>
        <w:t>DESKTOP SCREEN TYPE</w:t>
      </w:r>
      <w:r>
        <w:rPr>
          <w:sz w:val="22"/>
          <w:szCs w:val="22"/>
        </w:rPr>
        <w:t>: Graphic Reveal Text</w:t>
      </w:r>
    </w:p>
    <w:p w14:paraId="7AC3A9E9" w14:textId="77777777" w:rsidR="00EF2DD4" w:rsidRDefault="00E95597">
      <w:pPr>
        <w:spacing w:before="60" w:after="60"/>
      </w:pPr>
      <w:r>
        <w:rPr>
          <w:b/>
          <w:sz w:val="22"/>
          <w:szCs w:val="22"/>
        </w:rPr>
        <w:t>MOBILE SCREEN TYPE</w:t>
      </w:r>
      <w:r>
        <w:rPr>
          <w:sz w:val="22"/>
          <w:szCs w:val="22"/>
        </w:rPr>
        <w:t xml:space="preserve">: </w:t>
      </w:r>
      <w:proofErr w:type="spellStart"/>
      <w:r>
        <w:rPr>
          <w:sz w:val="22"/>
          <w:szCs w:val="22"/>
        </w:rPr>
        <w:t>Photostory</w:t>
      </w:r>
      <w:proofErr w:type="spellEnd"/>
    </w:p>
    <w:p w14:paraId="3F5A49EE" w14:textId="77777777" w:rsidR="00EF2DD4" w:rsidRDefault="00EF2DD4">
      <w:pPr>
        <w:spacing w:before="60" w:after="60"/>
      </w:pPr>
    </w:p>
    <w:p w14:paraId="05D2F3B9" w14:textId="77777777" w:rsidR="00EF2DD4" w:rsidRDefault="00EF2DD4"/>
    <w:p w14:paraId="08DCC5E5" w14:textId="77777777" w:rsidR="00EF2DD4" w:rsidRDefault="00E95597">
      <w:r>
        <w:rPr>
          <w:b/>
          <w:color w:val="595959"/>
          <w:u w:val="single"/>
        </w:rPr>
        <w:t>DESCRIPTION</w:t>
      </w:r>
    </w:p>
    <w:p w14:paraId="18A092D3" w14:textId="77777777" w:rsidR="00166922" w:rsidRPr="002F26E2" w:rsidRDefault="00E95597" w:rsidP="00166922">
      <w:pPr>
        <w:rPr>
          <w:color w:val="auto"/>
        </w:rPr>
      </w:pPr>
      <w:r w:rsidRPr="002F26E2">
        <w:rPr>
          <w:color w:val="auto"/>
        </w:rPr>
        <w:t>Here we'll take a look at what is changing.</w:t>
      </w:r>
      <w:r w:rsidR="00166922" w:rsidRPr="002F26E2">
        <w:rPr>
          <w:color w:val="auto"/>
        </w:rPr>
        <w:t xml:space="preserve"> Topic title appears above first frame on mobile.</w:t>
      </w:r>
    </w:p>
    <w:p w14:paraId="632D57B5" w14:textId="77777777" w:rsidR="00EF2DD4" w:rsidRPr="002F26E2" w:rsidRDefault="00EF2DD4">
      <w:pPr>
        <w:rPr>
          <w:color w:val="808080" w:themeColor="background1" w:themeShade="80"/>
        </w:rPr>
      </w:pPr>
    </w:p>
    <w:p w14:paraId="5D8A974A" w14:textId="77777777" w:rsidR="00EF2DD4" w:rsidRDefault="00EF2DD4"/>
    <w:p w14:paraId="28DAD83D" w14:textId="77777777" w:rsidR="00972714" w:rsidRDefault="00E95597">
      <w:pPr>
        <w:rPr>
          <w:b/>
          <w:color w:val="595959"/>
          <w:u w:val="single"/>
        </w:rPr>
      </w:pPr>
      <w:r>
        <w:rPr>
          <w:b/>
          <w:color w:val="595959"/>
          <w:u w:val="single"/>
        </w:rPr>
        <w:t xml:space="preserve">TITLE: </w:t>
      </w:r>
    </w:p>
    <w:p w14:paraId="6EA65447" w14:textId="77777777" w:rsidR="00EF2DD4" w:rsidRPr="0065282E" w:rsidRDefault="00E95597">
      <w:pPr>
        <w:rPr>
          <w:color w:val="auto"/>
        </w:rPr>
      </w:pPr>
      <w:r w:rsidRPr="0065282E">
        <w:rPr>
          <w:b/>
          <w:color w:val="auto"/>
        </w:rPr>
        <w:t xml:space="preserve">What </w:t>
      </w:r>
      <w:r w:rsidR="00DC2E87">
        <w:rPr>
          <w:b/>
          <w:color w:val="auto"/>
        </w:rPr>
        <w:t>will</w:t>
      </w:r>
      <w:r w:rsidRPr="0065282E">
        <w:rPr>
          <w:b/>
          <w:color w:val="auto"/>
        </w:rPr>
        <w:t xml:space="preserve"> chang</w:t>
      </w:r>
      <w:r w:rsidR="00DC2E87">
        <w:rPr>
          <w:b/>
          <w:color w:val="auto"/>
        </w:rPr>
        <w:t>e?</w:t>
      </w:r>
    </w:p>
    <w:p w14:paraId="7DFC29DD" w14:textId="77777777" w:rsidR="00EF2DD4" w:rsidRDefault="00EF2DD4"/>
    <w:p w14:paraId="4DDF1013" w14:textId="77777777" w:rsidR="00EF2DD4" w:rsidRDefault="00E95597">
      <w:r>
        <w:rPr>
          <w:b/>
          <w:color w:val="595959"/>
          <w:u w:val="single"/>
        </w:rPr>
        <w:t xml:space="preserve">OPENING TEXT </w:t>
      </w:r>
      <w:r>
        <w:rPr>
          <w:b/>
          <w:color w:val="808080"/>
          <w:u w:val="single"/>
        </w:rPr>
        <w:t>(30 words max)</w:t>
      </w:r>
    </w:p>
    <w:p w14:paraId="01788E6F" w14:textId="45697C81" w:rsidR="00EF2DD4" w:rsidRDefault="00DC2E87">
      <w:r>
        <w:t>The way you work and the technology you use every day will change. You</w:t>
      </w:r>
      <w:r w:rsidR="00133056">
        <w:t>'</w:t>
      </w:r>
      <w:r>
        <w:t>ll get lots of help and support</w:t>
      </w:r>
      <w:r w:rsidR="00367125">
        <w:t xml:space="preserve"> to enable you to get started using </w:t>
      </w:r>
      <w:r w:rsidR="00AF614E" w:rsidRPr="00AF614E">
        <w:t>G Suite</w:t>
      </w:r>
      <w:del w:id="257" w:author="Dan Jones" w:date="2016-10-19T14:48:00Z">
        <w:r w:rsidR="00AF614E" w:rsidRPr="00AF614E" w:rsidDel="00A13B57">
          <w:delText xml:space="preserve"> –</w:delText>
        </w:r>
        <w:r w:rsidR="00AF614E" w:rsidDel="00A13B57">
          <w:delText xml:space="preserve"> </w:delText>
        </w:r>
        <w:r w:rsidR="00367125" w:rsidDel="00A13B57">
          <w:delText>Google Apps for Work</w:delText>
        </w:r>
      </w:del>
      <w:r w:rsidR="00367125">
        <w:t>. Here</w:t>
      </w:r>
      <w:r w:rsidR="00833345">
        <w:t>'</w:t>
      </w:r>
      <w:r w:rsidR="00367125">
        <w:t>s an</w:t>
      </w:r>
      <w:r>
        <w:t xml:space="preserve"> overview of what you need to know </w:t>
      </w:r>
      <w:r>
        <w:rPr>
          <w:b/>
        </w:rPr>
        <w:t>now</w:t>
      </w:r>
      <w:r>
        <w:t>.</w:t>
      </w:r>
      <w:r w:rsidR="00E95597">
        <w:t xml:space="preserve"> </w:t>
      </w:r>
    </w:p>
    <w:p w14:paraId="08FCF086" w14:textId="77777777" w:rsidR="00EF2DD4" w:rsidRDefault="00EF2DD4"/>
    <w:p w14:paraId="6AA400FF" w14:textId="77777777" w:rsidR="00EF2DD4" w:rsidRDefault="00E95597">
      <w:r>
        <w:rPr>
          <w:b/>
          <w:color w:val="595959"/>
          <w:u w:val="single"/>
        </w:rPr>
        <w:t>PROMPT</w:t>
      </w:r>
    </w:p>
    <w:p w14:paraId="30C72472" w14:textId="77777777" w:rsidR="00EF2DD4" w:rsidRDefault="00E95597">
      <w:r>
        <w:t>Select each icon to find out more.</w:t>
      </w:r>
    </w:p>
    <w:p w14:paraId="62CDF77D" w14:textId="77777777" w:rsidR="00EF2DD4" w:rsidRDefault="00EF2DD4"/>
    <w:p w14:paraId="129C5A98" w14:textId="77777777" w:rsidR="00EF2DD4" w:rsidRDefault="00E95597">
      <w:r>
        <w:rPr>
          <w:b/>
          <w:color w:val="595959"/>
          <w:u w:val="single"/>
        </w:rPr>
        <w:t>MOBILE PROMPT</w:t>
      </w:r>
    </w:p>
    <w:p w14:paraId="134C2714" w14:textId="77777777" w:rsidR="00EF2DD4" w:rsidRDefault="00E95597">
      <w:r>
        <w:t>Scroll down to find out more.</w:t>
      </w:r>
    </w:p>
    <w:p w14:paraId="6B83E408" w14:textId="77777777" w:rsidR="00EF2DD4" w:rsidRDefault="00EF2DD4"/>
    <w:p w14:paraId="3DD008D5" w14:textId="77777777" w:rsidR="00EF2DD4" w:rsidRDefault="00E95597">
      <w:r>
        <w:rPr>
          <w:b/>
          <w:color w:val="595959"/>
          <w:u w:val="single"/>
        </w:rPr>
        <w:t>ICON GRAPHIC 1</w:t>
      </w:r>
    </w:p>
    <w:p w14:paraId="70EFAC04" w14:textId="77777777" w:rsidR="00EF2DD4" w:rsidRPr="002F26E2" w:rsidRDefault="00E95597">
      <w:pPr>
        <w:rPr>
          <w:color w:val="auto"/>
        </w:rPr>
      </w:pPr>
      <w:r w:rsidRPr="002F26E2">
        <w:rPr>
          <w:color w:val="auto"/>
        </w:rPr>
        <w:t>Google Calendar Icon</w:t>
      </w:r>
    </w:p>
    <w:p w14:paraId="35A71116" w14:textId="77777777" w:rsidR="00EF2DD4" w:rsidRDefault="00EF2DD4"/>
    <w:p w14:paraId="654747BD" w14:textId="77777777" w:rsidR="00EF2DD4" w:rsidRPr="00064D90" w:rsidRDefault="00E95597">
      <w:pPr>
        <w:rPr>
          <w:b/>
          <w:color w:val="595959"/>
          <w:u w:val="single"/>
        </w:rPr>
      </w:pPr>
      <w:r w:rsidRPr="00064D90">
        <w:rPr>
          <w:b/>
          <w:color w:val="595959"/>
          <w:u w:val="single"/>
        </w:rPr>
        <w:t>DISPLAY GRAPHIC 1</w:t>
      </w:r>
    </w:p>
    <w:p w14:paraId="7A981A30" w14:textId="77777777" w:rsidR="00EF2DD4" w:rsidRPr="002F26E2" w:rsidRDefault="00E95597">
      <w:pPr>
        <w:rPr>
          <w:color w:val="auto"/>
        </w:rPr>
      </w:pPr>
      <w:r w:rsidRPr="002F26E2">
        <w:rPr>
          <w:color w:val="auto"/>
        </w:rPr>
        <w:t>Google Calendar Screenshot</w:t>
      </w:r>
    </w:p>
    <w:p w14:paraId="38319F4B" w14:textId="77777777" w:rsidR="00EF2DD4" w:rsidRDefault="00EF2DD4"/>
    <w:p w14:paraId="62B8E3D3" w14:textId="77777777" w:rsidR="00EF2DD4" w:rsidRDefault="00E95597">
      <w:r>
        <w:rPr>
          <w:b/>
          <w:color w:val="595959"/>
          <w:u w:val="single"/>
        </w:rPr>
        <w:t xml:space="preserve">TEXT FOR GRAPHIC 1 </w:t>
      </w:r>
      <w:r>
        <w:rPr>
          <w:b/>
          <w:color w:val="808080"/>
          <w:u w:val="single"/>
        </w:rPr>
        <w:t>(50 words max)</w:t>
      </w:r>
    </w:p>
    <w:p w14:paraId="6A08FED9" w14:textId="77777777" w:rsidR="002E01C5" w:rsidRPr="00625F9E" w:rsidRDefault="002E01C5">
      <w:pPr>
        <w:rPr>
          <w:b/>
        </w:rPr>
      </w:pPr>
      <w:proofErr w:type="gramStart"/>
      <w:r w:rsidRPr="00625F9E">
        <w:rPr>
          <w:b/>
        </w:rPr>
        <w:t>Less in your seat, more on the move.</w:t>
      </w:r>
      <w:proofErr w:type="gramEnd"/>
    </w:p>
    <w:p w14:paraId="7625CBEE" w14:textId="77777777" w:rsidR="002E01C5" w:rsidRPr="00673B75" w:rsidRDefault="002E01C5"/>
    <w:p w14:paraId="230D6864" w14:textId="77777777" w:rsidR="00367125" w:rsidRDefault="00367125">
      <w:pPr>
        <w:rPr>
          <w:color w:val="FFFF00"/>
          <w:sz w:val="22"/>
          <w:szCs w:val="22"/>
        </w:rPr>
      </w:pPr>
      <w:r w:rsidRPr="00673B75">
        <w:t>With Google Calendar, you can quickly schedule meetings and events, and get reminders about upcoming activities so you always know what</w:t>
      </w:r>
      <w:r w:rsidR="00833345">
        <w:t>'</w:t>
      </w:r>
      <w:r w:rsidRPr="00673B75">
        <w:t>s next. Calendar is designed for teams, so it</w:t>
      </w:r>
      <w:r w:rsidR="00833345">
        <w:t>'</w:t>
      </w:r>
      <w:r w:rsidRPr="00673B75">
        <w:t>s easy to share your schedule with others and create multiple calendars that you and your team can use together.</w:t>
      </w:r>
    </w:p>
    <w:p w14:paraId="546A92C7" w14:textId="77777777" w:rsidR="00EF2DD4" w:rsidRDefault="00EF2DD4"/>
    <w:p w14:paraId="178DBCF4" w14:textId="77777777" w:rsidR="00EF2DD4" w:rsidRDefault="00E95597">
      <w:r>
        <w:rPr>
          <w:b/>
          <w:color w:val="595959"/>
          <w:u w:val="single"/>
        </w:rPr>
        <w:t>ICON GRAPHIC 2</w:t>
      </w:r>
    </w:p>
    <w:p w14:paraId="33969C41" w14:textId="77777777" w:rsidR="00EF2DD4" w:rsidRPr="002F26E2" w:rsidRDefault="00E95597">
      <w:pPr>
        <w:rPr>
          <w:color w:val="auto"/>
        </w:rPr>
      </w:pPr>
      <w:r w:rsidRPr="002F26E2">
        <w:rPr>
          <w:color w:val="auto"/>
        </w:rPr>
        <w:t>Google Mail Icon</w:t>
      </w:r>
    </w:p>
    <w:p w14:paraId="33F54B9F" w14:textId="77777777" w:rsidR="00EF2DD4" w:rsidRDefault="00EF2DD4"/>
    <w:p w14:paraId="6462DCB7" w14:textId="77777777" w:rsidR="00EF2DD4" w:rsidRPr="00064D90" w:rsidRDefault="00E95597">
      <w:pPr>
        <w:rPr>
          <w:b/>
          <w:color w:val="595959"/>
          <w:u w:val="single"/>
        </w:rPr>
      </w:pPr>
      <w:r w:rsidRPr="00064D90">
        <w:rPr>
          <w:b/>
          <w:color w:val="595959"/>
          <w:u w:val="single"/>
        </w:rPr>
        <w:t>DISPLAY GRAPHIC 2</w:t>
      </w:r>
    </w:p>
    <w:p w14:paraId="3FBA3D09" w14:textId="77777777" w:rsidR="00EF2DD4" w:rsidRPr="002F26E2" w:rsidRDefault="00E95597">
      <w:pPr>
        <w:rPr>
          <w:color w:val="auto"/>
        </w:rPr>
      </w:pPr>
      <w:r w:rsidRPr="002F26E2">
        <w:rPr>
          <w:color w:val="auto"/>
        </w:rPr>
        <w:t>Google Mail Screenshot</w:t>
      </w:r>
    </w:p>
    <w:p w14:paraId="66C452F7" w14:textId="77777777" w:rsidR="00EF2DD4" w:rsidRDefault="00E95597">
      <w:pPr>
        <w:tabs>
          <w:tab w:val="left" w:pos="2100"/>
        </w:tabs>
      </w:pPr>
      <w:r>
        <w:tab/>
      </w:r>
    </w:p>
    <w:p w14:paraId="14AFBFA0" w14:textId="77777777" w:rsidR="00EF2DD4" w:rsidRDefault="00E95597">
      <w:r>
        <w:rPr>
          <w:b/>
          <w:color w:val="595959"/>
          <w:u w:val="single"/>
        </w:rPr>
        <w:t xml:space="preserve">TEXT FOR GRAPHIC 2 </w:t>
      </w:r>
      <w:r>
        <w:rPr>
          <w:b/>
          <w:color w:val="808080"/>
          <w:u w:val="single"/>
        </w:rPr>
        <w:t>(50 words max)</w:t>
      </w:r>
    </w:p>
    <w:p w14:paraId="35571433" w14:textId="77777777" w:rsidR="002E01C5" w:rsidRPr="00625F9E" w:rsidRDefault="002E01C5" w:rsidP="00302D5F">
      <w:pPr>
        <w:rPr>
          <w:b/>
          <w:color w:val="auto"/>
        </w:rPr>
      </w:pPr>
      <w:proofErr w:type="gramStart"/>
      <w:r w:rsidRPr="00625F9E">
        <w:rPr>
          <w:b/>
          <w:color w:val="auto"/>
        </w:rPr>
        <w:t>Less searching, more finding.</w:t>
      </w:r>
      <w:proofErr w:type="gramEnd"/>
    </w:p>
    <w:p w14:paraId="68AEAF68" w14:textId="77777777" w:rsidR="002E01C5" w:rsidRPr="00302D5F" w:rsidRDefault="002E01C5" w:rsidP="00302D5F">
      <w:pPr>
        <w:rPr>
          <w:color w:val="auto"/>
        </w:rPr>
      </w:pPr>
    </w:p>
    <w:p w14:paraId="108C228B" w14:textId="77777777" w:rsidR="00367125" w:rsidRPr="00302D5F" w:rsidRDefault="00367125" w:rsidP="00302D5F">
      <w:pPr>
        <w:rPr>
          <w:color w:val="auto"/>
        </w:rPr>
      </w:pPr>
      <w:r w:rsidRPr="00302D5F">
        <w:rPr>
          <w:color w:val="auto"/>
        </w:rPr>
        <w:t>With Gmail, your emails are stored safely in the cloud where you can get to them from your PwC</w:t>
      </w:r>
      <w:r w:rsidR="00302D5F">
        <w:rPr>
          <w:color w:val="auto"/>
        </w:rPr>
        <w:t>-</w:t>
      </w:r>
      <w:r w:rsidRPr="00302D5F">
        <w:rPr>
          <w:color w:val="auto"/>
        </w:rPr>
        <w:t>managed device</w:t>
      </w:r>
      <w:r w:rsidR="0003300E" w:rsidRPr="00302D5F">
        <w:rPr>
          <w:color w:val="auto"/>
        </w:rPr>
        <w:t>s</w:t>
      </w:r>
      <w:r w:rsidRPr="00302D5F">
        <w:rPr>
          <w:color w:val="auto"/>
        </w:rPr>
        <w:t>. You can also quickly search and find important emails, and read and draft emails even when you don</w:t>
      </w:r>
      <w:r w:rsidR="00833345">
        <w:rPr>
          <w:color w:val="auto"/>
        </w:rPr>
        <w:t>'</w:t>
      </w:r>
      <w:r w:rsidRPr="00302D5F">
        <w:rPr>
          <w:color w:val="auto"/>
        </w:rPr>
        <w:t xml:space="preserve">t have an </w:t>
      </w:r>
      <w:r w:rsidR="00DA03AC">
        <w:rPr>
          <w:color w:val="auto"/>
        </w:rPr>
        <w:t>i</w:t>
      </w:r>
      <w:r w:rsidRPr="00302D5F">
        <w:rPr>
          <w:color w:val="auto"/>
        </w:rPr>
        <w:t>nternet connection.</w:t>
      </w:r>
    </w:p>
    <w:p w14:paraId="6B15E857" w14:textId="77777777" w:rsidR="00EF2DD4" w:rsidRDefault="00EF2DD4"/>
    <w:p w14:paraId="427F3423" w14:textId="77777777" w:rsidR="00250A64" w:rsidRDefault="00250A64" w:rsidP="00250A64">
      <w:r>
        <w:rPr>
          <w:b/>
          <w:color w:val="595959"/>
          <w:u w:val="single"/>
        </w:rPr>
        <w:t>ICON GRAPHIC 3</w:t>
      </w:r>
    </w:p>
    <w:p w14:paraId="24FFF729" w14:textId="77777777" w:rsidR="00250A64" w:rsidRPr="002F26E2" w:rsidRDefault="00250A64" w:rsidP="00250A64">
      <w:pPr>
        <w:rPr>
          <w:color w:val="auto"/>
        </w:rPr>
      </w:pPr>
      <w:r w:rsidRPr="002F26E2">
        <w:rPr>
          <w:color w:val="auto"/>
        </w:rPr>
        <w:t>Google Drive Icon</w:t>
      </w:r>
    </w:p>
    <w:p w14:paraId="0AB9AE93" w14:textId="77777777" w:rsidR="00250A64" w:rsidRDefault="00250A64" w:rsidP="00250A64"/>
    <w:p w14:paraId="106AE63E" w14:textId="77777777" w:rsidR="00250A64" w:rsidRPr="00064D90" w:rsidRDefault="00250A64" w:rsidP="00250A64">
      <w:pPr>
        <w:rPr>
          <w:b/>
          <w:color w:val="595959"/>
          <w:u w:val="single"/>
        </w:rPr>
      </w:pPr>
      <w:r w:rsidRPr="00064D90">
        <w:rPr>
          <w:b/>
          <w:color w:val="595959"/>
          <w:u w:val="single"/>
        </w:rPr>
        <w:t xml:space="preserve">DISPLAY GRAPHIC </w:t>
      </w:r>
      <w:r w:rsidR="00770535">
        <w:rPr>
          <w:b/>
          <w:color w:val="595959"/>
          <w:u w:val="single"/>
        </w:rPr>
        <w:t>3</w:t>
      </w:r>
    </w:p>
    <w:p w14:paraId="700F8BC6" w14:textId="77777777" w:rsidR="00250A64" w:rsidRPr="002F26E2" w:rsidRDefault="00250A64" w:rsidP="00250A64">
      <w:pPr>
        <w:rPr>
          <w:color w:val="auto"/>
        </w:rPr>
      </w:pPr>
      <w:r w:rsidRPr="002F26E2">
        <w:rPr>
          <w:color w:val="auto"/>
        </w:rPr>
        <w:t>Google Drive Screenshot</w:t>
      </w:r>
    </w:p>
    <w:p w14:paraId="1F720E10" w14:textId="77777777" w:rsidR="00250A64" w:rsidRDefault="00250A64" w:rsidP="00250A64"/>
    <w:p w14:paraId="75923B46" w14:textId="77777777" w:rsidR="00250A64" w:rsidRDefault="00250A64" w:rsidP="00250A64">
      <w:r>
        <w:rPr>
          <w:b/>
          <w:color w:val="595959"/>
          <w:u w:val="single"/>
        </w:rPr>
        <w:t xml:space="preserve">TEXT FOR GRAPHIC </w:t>
      </w:r>
      <w:r w:rsidR="00770535">
        <w:rPr>
          <w:b/>
          <w:color w:val="595959"/>
          <w:u w:val="single"/>
        </w:rPr>
        <w:t>3</w:t>
      </w:r>
      <w:r>
        <w:rPr>
          <w:b/>
          <w:color w:val="595959"/>
          <w:u w:val="single"/>
        </w:rPr>
        <w:t xml:space="preserve"> </w:t>
      </w:r>
      <w:r>
        <w:rPr>
          <w:b/>
          <w:color w:val="808080"/>
          <w:u w:val="single"/>
        </w:rPr>
        <w:t>(50 words max)</w:t>
      </w:r>
    </w:p>
    <w:p w14:paraId="05F8E6DE" w14:textId="77777777" w:rsidR="002E01C5" w:rsidRPr="00625F9E" w:rsidRDefault="002E01C5" w:rsidP="00367125">
      <w:pPr>
        <w:rPr>
          <w:b/>
        </w:rPr>
      </w:pPr>
      <w:proofErr w:type="gramStart"/>
      <w:r w:rsidRPr="00625F9E">
        <w:rPr>
          <w:b/>
        </w:rPr>
        <w:t>Less sending files, more sharing space.</w:t>
      </w:r>
      <w:proofErr w:type="gramEnd"/>
    </w:p>
    <w:p w14:paraId="38BD7EA2" w14:textId="77777777" w:rsidR="002E01C5" w:rsidRDefault="002E01C5" w:rsidP="00367125"/>
    <w:p w14:paraId="58AFD83A" w14:textId="77777777" w:rsidR="00367125" w:rsidRDefault="00367125" w:rsidP="00367125">
      <w:r>
        <w:t>With Google Drive, you've got unlimited storage space so you can upload and store all of your files online. You can then share these files with your team and access them from any PwC</w:t>
      </w:r>
      <w:r w:rsidR="00DA03AC">
        <w:t>-</w:t>
      </w:r>
      <w:r>
        <w:t>managed device</w:t>
      </w:r>
      <w:r w:rsidR="0003300E">
        <w:t>s</w:t>
      </w:r>
      <w:r>
        <w:t>.</w:t>
      </w:r>
    </w:p>
    <w:p w14:paraId="6D071EEE" w14:textId="77777777" w:rsidR="00367125" w:rsidRDefault="00367125" w:rsidP="00367125"/>
    <w:p w14:paraId="453A85F3" w14:textId="77777777" w:rsidR="00367125" w:rsidRDefault="00367125" w:rsidP="00250A64">
      <w:r>
        <w:t xml:space="preserve">Google is not going to be our office </w:t>
      </w:r>
      <w:r w:rsidR="00833345">
        <w:t>'</w:t>
      </w:r>
      <w:r>
        <w:t>system of record</w:t>
      </w:r>
      <w:r w:rsidR="00833345">
        <w:t>'</w:t>
      </w:r>
      <w:r>
        <w:t xml:space="preserve">. All official final documentation should be stored in your </w:t>
      </w:r>
      <w:proofErr w:type="spellStart"/>
      <w:r>
        <w:t>LoS</w:t>
      </w:r>
      <w:proofErr w:type="spellEnd"/>
      <w:r>
        <w:t xml:space="preserve"> system of record.</w:t>
      </w:r>
    </w:p>
    <w:p w14:paraId="71318DEC" w14:textId="77777777" w:rsidR="00250A64" w:rsidRDefault="00250A64" w:rsidP="00250A64"/>
    <w:p w14:paraId="151E7DFD" w14:textId="77777777" w:rsidR="00EF2DD4" w:rsidRDefault="00E95597">
      <w:r>
        <w:rPr>
          <w:b/>
          <w:color w:val="595959"/>
          <w:u w:val="single"/>
        </w:rPr>
        <w:t>ICON GRAPHIC</w:t>
      </w:r>
      <w:r w:rsidR="00770535">
        <w:rPr>
          <w:b/>
          <w:color w:val="595959"/>
          <w:u w:val="single"/>
        </w:rPr>
        <w:t>4</w:t>
      </w:r>
      <w:r>
        <w:rPr>
          <w:b/>
          <w:color w:val="595959"/>
          <w:u w:val="single"/>
        </w:rPr>
        <w:t xml:space="preserve"> - Include Docs and Slides here too</w:t>
      </w:r>
    </w:p>
    <w:p w14:paraId="4DD41213" w14:textId="77777777" w:rsidR="00EF2DD4" w:rsidRPr="002F26E2" w:rsidRDefault="00E95597">
      <w:pPr>
        <w:rPr>
          <w:color w:val="auto"/>
        </w:rPr>
      </w:pPr>
      <w:r w:rsidRPr="002F26E2">
        <w:rPr>
          <w:color w:val="auto"/>
        </w:rPr>
        <w:t>Google Sheets</w:t>
      </w:r>
      <w:r w:rsidR="00250A64" w:rsidRPr="002F26E2">
        <w:rPr>
          <w:color w:val="auto"/>
        </w:rPr>
        <w:t>/Docs /Slides</w:t>
      </w:r>
      <w:r w:rsidRPr="002F26E2">
        <w:rPr>
          <w:color w:val="auto"/>
        </w:rPr>
        <w:t xml:space="preserve"> Icon</w:t>
      </w:r>
    </w:p>
    <w:p w14:paraId="5BC64176" w14:textId="77777777" w:rsidR="00EF2DD4" w:rsidRDefault="00EF2DD4"/>
    <w:p w14:paraId="5FCA2E8C" w14:textId="77777777" w:rsidR="00EF2DD4" w:rsidRDefault="00E95597">
      <w:r>
        <w:rPr>
          <w:b/>
          <w:color w:val="595959"/>
        </w:rPr>
        <w:t>DISPLAY GRAPHIC</w:t>
      </w:r>
      <w:r w:rsidR="00770535">
        <w:rPr>
          <w:b/>
          <w:color w:val="595959"/>
        </w:rPr>
        <w:t>4</w:t>
      </w:r>
    </w:p>
    <w:p w14:paraId="6A68932A" w14:textId="77777777" w:rsidR="00EF2DD4" w:rsidRPr="002F26E2" w:rsidRDefault="00E95597">
      <w:pPr>
        <w:rPr>
          <w:color w:val="auto"/>
        </w:rPr>
      </w:pPr>
      <w:r w:rsidRPr="002F26E2">
        <w:rPr>
          <w:color w:val="auto"/>
        </w:rPr>
        <w:t>Google Sheets Screenshot</w:t>
      </w:r>
    </w:p>
    <w:p w14:paraId="48E29816" w14:textId="77777777" w:rsidR="00EF2DD4" w:rsidRDefault="00EF2DD4"/>
    <w:p w14:paraId="37F15810" w14:textId="77777777" w:rsidR="00EF2DD4" w:rsidRDefault="00E95597">
      <w:r>
        <w:rPr>
          <w:b/>
          <w:color w:val="595959"/>
          <w:u w:val="single"/>
        </w:rPr>
        <w:t xml:space="preserve">TEXT FOR GRAPHIC </w:t>
      </w:r>
      <w:r w:rsidR="00770535">
        <w:rPr>
          <w:b/>
          <w:color w:val="595959"/>
          <w:u w:val="single"/>
        </w:rPr>
        <w:t>4</w:t>
      </w:r>
      <w:r w:rsidR="00250A64">
        <w:rPr>
          <w:b/>
          <w:color w:val="595959"/>
          <w:u w:val="single"/>
        </w:rPr>
        <w:t xml:space="preserve"> </w:t>
      </w:r>
      <w:r>
        <w:rPr>
          <w:b/>
          <w:color w:val="808080"/>
          <w:u w:val="single"/>
        </w:rPr>
        <w:t>(50 words max)</w:t>
      </w:r>
    </w:p>
    <w:p w14:paraId="40CC3002" w14:textId="77777777" w:rsidR="002E01C5" w:rsidRPr="00625F9E" w:rsidRDefault="002E01C5">
      <w:pPr>
        <w:rPr>
          <w:b/>
        </w:rPr>
      </w:pPr>
      <w:r w:rsidRPr="00625F9E">
        <w:rPr>
          <w:b/>
        </w:rPr>
        <w:t>Less back and forth, more real time.</w:t>
      </w:r>
    </w:p>
    <w:p w14:paraId="745AA087" w14:textId="77777777" w:rsidR="002E01C5" w:rsidRDefault="002E01C5"/>
    <w:p w14:paraId="53CD5925" w14:textId="77777777" w:rsidR="002E01C5" w:rsidRDefault="002F26E2">
      <w:r>
        <w:t xml:space="preserve">Docs, Sheets </w:t>
      </w:r>
      <w:r w:rsidR="00CF0ED0">
        <w:t xml:space="preserve">and Slides </w:t>
      </w:r>
      <w:r>
        <w:t>are</w:t>
      </w:r>
      <w:r w:rsidRPr="002F26E2">
        <w:t xml:space="preserve"> </w:t>
      </w:r>
      <w:r w:rsidR="002E01C5">
        <w:t>Google</w:t>
      </w:r>
      <w:r w:rsidR="00833345">
        <w:t>'</w:t>
      </w:r>
      <w:r w:rsidR="002E01C5">
        <w:t xml:space="preserve">s equivalent of </w:t>
      </w:r>
      <w:r w:rsidRPr="002F26E2">
        <w:t>Microsoft Word, Excel and</w:t>
      </w:r>
      <w:r w:rsidR="00CF0ED0">
        <w:t xml:space="preserve"> PowerPoint. They'</w:t>
      </w:r>
      <w:r w:rsidRPr="002F26E2">
        <w:t xml:space="preserve">re hosted </w:t>
      </w:r>
      <w:r w:rsidR="002E01C5">
        <w:t xml:space="preserve">in the cloud, so files </w:t>
      </w:r>
      <w:r w:rsidRPr="002F26E2">
        <w:t xml:space="preserve">can be accessed and edited </w:t>
      </w:r>
      <w:r w:rsidR="00591EBC">
        <w:t xml:space="preserve">by multiple users </w:t>
      </w:r>
      <w:r w:rsidRPr="002F26E2">
        <w:t>simultaneously (including</w:t>
      </w:r>
      <w:r w:rsidR="00670E7D">
        <w:t xml:space="preserve"> by</w:t>
      </w:r>
      <w:r w:rsidRPr="002F26E2">
        <w:t xml:space="preserve"> </w:t>
      </w:r>
      <w:r w:rsidR="002E01C5">
        <w:t xml:space="preserve">PwC </w:t>
      </w:r>
      <w:r w:rsidRPr="002F26E2">
        <w:t>colleagues in other territories that have already gone Google,</w:t>
      </w:r>
      <w:r w:rsidR="00CF0ED0">
        <w:t xml:space="preserve"> like</w:t>
      </w:r>
      <w:r w:rsidRPr="002F26E2">
        <w:t xml:space="preserve"> USA, Canada, Australia and the Middle East). You can also access these </w:t>
      </w:r>
      <w:r w:rsidR="002E01C5">
        <w:t>files</w:t>
      </w:r>
      <w:r w:rsidRPr="002F26E2">
        <w:t xml:space="preserve"> offline</w:t>
      </w:r>
      <w:r w:rsidR="002E01C5">
        <w:t xml:space="preserve"> and on your PwC</w:t>
      </w:r>
      <w:r w:rsidR="00973E6C">
        <w:t>-</w:t>
      </w:r>
      <w:r w:rsidR="002E01C5">
        <w:t>managed mobile device</w:t>
      </w:r>
      <w:r w:rsidR="0003300E">
        <w:t>s</w:t>
      </w:r>
      <w:r w:rsidR="002E01C5">
        <w:t xml:space="preserve">. </w:t>
      </w:r>
    </w:p>
    <w:p w14:paraId="07E1D542" w14:textId="77777777" w:rsidR="002E01C5" w:rsidRDefault="002E01C5"/>
    <w:p w14:paraId="7DBEFF44" w14:textId="77777777" w:rsidR="00EF2DD4" w:rsidRDefault="00973E6C">
      <w:r>
        <w:t>D</w:t>
      </w:r>
      <w:r w:rsidR="002E01C5">
        <w:t>on</w:t>
      </w:r>
      <w:r w:rsidR="00833345">
        <w:t>'</w:t>
      </w:r>
      <w:r w:rsidR="002E01C5">
        <w:t>t forget to take a look at Forms. It</w:t>
      </w:r>
      <w:r w:rsidR="00833345">
        <w:t>'</w:t>
      </w:r>
      <w:r w:rsidR="002E01C5">
        <w:t>s a great tool to gather and analyse data</w:t>
      </w:r>
      <w:r w:rsidR="000E3E31">
        <w:t>.</w:t>
      </w:r>
    </w:p>
    <w:p w14:paraId="2353E00C" w14:textId="77777777" w:rsidR="00EF2DD4" w:rsidRDefault="00EF2DD4"/>
    <w:p w14:paraId="63C6E813" w14:textId="77777777" w:rsidR="00EF2DD4" w:rsidRDefault="00EF2DD4"/>
    <w:p w14:paraId="60C21830" w14:textId="77777777" w:rsidR="00EF2DD4" w:rsidRDefault="00E95597">
      <w:r>
        <w:rPr>
          <w:b/>
          <w:color w:val="595959"/>
          <w:u w:val="single"/>
        </w:rPr>
        <w:t xml:space="preserve">ICON GRAPHIC </w:t>
      </w:r>
      <w:r w:rsidR="00770535">
        <w:rPr>
          <w:b/>
          <w:color w:val="595959"/>
          <w:u w:val="single"/>
        </w:rPr>
        <w:t>5</w:t>
      </w:r>
    </w:p>
    <w:p w14:paraId="1126C9E0" w14:textId="77777777" w:rsidR="00EF2DD4" w:rsidRPr="00CF0ED0" w:rsidRDefault="00E95597">
      <w:pPr>
        <w:rPr>
          <w:color w:val="auto"/>
        </w:rPr>
      </w:pPr>
      <w:r w:rsidRPr="00CF0ED0">
        <w:rPr>
          <w:color w:val="auto"/>
        </w:rPr>
        <w:t>Google Hangouts Icon</w:t>
      </w:r>
    </w:p>
    <w:p w14:paraId="181B4116" w14:textId="77777777" w:rsidR="00EF2DD4" w:rsidRDefault="00EF2DD4"/>
    <w:p w14:paraId="689CB0FF" w14:textId="77777777" w:rsidR="00770535" w:rsidRDefault="00E95597">
      <w:pPr>
        <w:rPr>
          <w:color w:val="595959"/>
        </w:rPr>
      </w:pPr>
      <w:r w:rsidRPr="00064D90">
        <w:rPr>
          <w:b/>
          <w:color w:val="595959"/>
          <w:u w:val="single"/>
        </w:rPr>
        <w:t xml:space="preserve">DISPLAY GRAPHIC </w:t>
      </w:r>
      <w:r w:rsidR="00770535">
        <w:rPr>
          <w:b/>
          <w:color w:val="595959"/>
          <w:u w:val="single"/>
        </w:rPr>
        <w:t>5</w:t>
      </w:r>
    </w:p>
    <w:p w14:paraId="5E3F15D4" w14:textId="77777777" w:rsidR="00EF2DD4" w:rsidRPr="00CF0ED0" w:rsidRDefault="00E95597">
      <w:pPr>
        <w:rPr>
          <w:color w:val="auto"/>
        </w:rPr>
      </w:pPr>
      <w:r w:rsidRPr="00CF0ED0">
        <w:rPr>
          <w:color w:val="auto"/>
        </w:rPr>
        <w:t>Google Hangouts Screenshot</w:t>
      </w:r>
    </w:p>
    <w:p w14:paraId="35355523" w14:textId="77777777" w:rsidR="00EF2DD4" w:rsidRDefault="00EF2DD4"/>
    <w:p w14:paraId="5A0FE180" w14:textId="77777777" w:rsidR="00EF2DD4" w:rsidRDefault="00E95597">
      <w:r>
        <w:rPr>
          <w:b/>
          <w:color w:val="595959"/>
          <w:u w:val="single"/>
        </w:rPr>
        <w:t xml:space="preserve">TEXT FOR GRAPHIC </w:t>
      </w:r>
      <w:r w:rsidR="00770535">
        <w:rPr>
          <w:b/>
          <w:color w:val="595959"/>
          <w:u w:val="single"/>
        </w:rPr>
        <w:t>5</w:t>
      </w:r>
      <w:r w:rsidR="007E4DC5">
        <w:rPr>
          <w:b/>
          <w:color w:val="595959"/>
          <w:u w:val="single"/>
        </w:rPr>
        <w:t xml:space="preserve"> </w:t>
      </w:r>
      <w:r>
        <w:rPr>
          <w:b/>
          <w:color w:val="808080"/>
          <w:u w:val="single"/>
        </w:rPr>
        <w:t>(50 words max)</w:t>
      </w:r>
    </w:p>
    <w:p w14:paraId="2E4AD7C6" w14:textId="77777777" w:rsidR="002E01C5" w:rsidRPr="00625F9E" w:rsidRDefault="002E01C5" w:rsidP="002E01C5">
      <w:pPr>
        <w:rPr>
          <w:b/>
          <w:color w:val="auto"/>
        </w:rPr>
      </w:pPr>
      <w:r w:rsidRPr="00625F9E">
        <w:rPr>
          <w:b/>
          <w:color w:val="auto"/>
        </w:rPr>
        <w:t>Less hold time, more hang time.</w:t>
      </w:r>
    </w:p>
    <w:p w14:paraId="08448C78" w14:textId="77777777" w:rsidR="002E01C5" w:rsidRPr="00973E6C" w:rsidRDefault="002E01C5" w:rsidP="002E01C5">
      <w:pPr>
        <w:rPr>
          <w:color w:val="auto"/>
        </w:rPr>
      </w:pPr>
    </w:p>
    <w:p w14:paraId="48CD7A49" w14:textId="77777777" w:rsidR="002E01C5" w:rsidRPr="00973E6C" w:rsidRDefault="002E01C5" w:rsidP="002E01C5">
      <w:pPr>
        <w:rPr>
          <w:color w:val="auto"/>
        </w:rPr>
      </w:pPr>
      <w:r w:rsidRPr="00973E6C">
        <w:rPr>
          <w:color w:val="auto"/>
        </w:rPr>
        <w:t xml:space="preserve">Google Hangouts Video allows you to make video and audio calls, either one-to-one or in a group. You can use Hangouts from your </w:t>
      </w:r>
      <w:r w:rsidR="0003300E" w:rsidRPr="00973E6C">
        <w:rPr>
          <w:color w:val="auto"/>
        </w:rPr>
        <w:t>PwC</w:t>
      </w:r>
      <w:r w:rsidR="00EE040B">
        <w:rPr>
          <w:color w:val="auto"/>
        </w:rPr>
        <w:t>-</w:t>
      </w:r>
      <w:r w:rsidR="0003300E" w:rsidRPr="00973E6C">
        <w:rPr>
          <w:color w:val="auto"/>
        </w:rPr>
        <w:t>managed devices</w:t>
      </w:r>
      <w:r w:rsidRPr="00973E6C">
        <w:rPr>
          <w:color w:val="auto"/>
        </w:rPr>
        <w:t xml:space="preserve">, making it easier to </w:t>
      </w:r>
      <w:r w:rsidR="00393054">
        <w:rPr>
          <w:color w:val="auto"/>
        </w:rPr>
        <w:t>connect</w:t>
      </w:r>
      <w:r w:rsidR="00393054" w:rsidRPr="00973E6C">
        <w:rPr>
          <w:color w:val="auto"/>
        </w:rPr>
        <w:t xml:space="preserve"> </w:t>
      </w:r>
      <w:r w:rsidRPr="00973E6C">
        <w:rPr>
          <w:color w:val="auto"/>
        </w:rPr>
        <w:t>with colleagues and clients.</w:t>
      </w:r>
    </w:p>
    <w:p w14:paraId="0DD9202F" w14:textId="77777777" w:rsidR="002E01C5" w:rsidRPr="00973E6C" w:rsidRDefault="002E01C5" w:rsidP="002E01C5">
      <w:pPr>
        <w:rPr>
          <w:color w:val="auto"/>
        </w:rPr>
      </w:pPr>
    </w:p>
    <w:p w14:paraId="5DB4607F" w14:textId="77777777" w:rsidR="002E01C5" w:rsidRPr="002E01C5" w:rsidRDefault="002E01C5" w:rsidP="002E01C5">
      <w:pPr>
        <w:rPr>
          <w:rFonts w:ascii="Times New Roman" w:eastAsia="Times New Roman" w:hAnsi="Times New Roman" w:cs="Times New Roman"/>
          <w:color w:val="auto"/>
          <w:sz w:val="24"/>
          <w:szCs w:val="24"/>
        </w:rPr>
      </w:pPr>
      <w:r w:rsidRPr="00973E6C">
        <w:rPr>
          <w:color w:val="auto"/>
        </w:rPr>
        <w:t>Google Hangouts Chat</w:t>
      </w:r>
      <w:r w:rsidR="00EE040B">
        <w:rPr>
          <w:color w:val="auto"/>
        </w:rPr>
        <w:t>,</w:t>
      </w:r>
      <w:r w:rsidRPr="00973E6C">
        <w:rPr>
          <w:color w:val="auto"/>
        </w:rPr>
        <w:t xml:space="preserve"> like Sametime</w:t>
      </w:r>
      <w:r w:rsidR="00EE040B">
        <w:rPr>
          <w:color w:val="auto"/>
        </w:rPr>
        <w:t>,</w:t>
      </w:r>
      <w:r w:rsidRPr="00973E6C">
        <w:rPr>
          <w:color w:val="auto"/>
        </w:rPr>
        <w:t xml:space="preserve"> gives you the opportunity for instant messaging either one-to-one or in a group.</w:t>
      </w:r>
      <w:r w:rsidRPr="002E01C5">
        <w:rPr>
          <w:rFonts w:eastAsia="Times New Roman"/>
          <w:color w:val="FFFFFF"/>
          <w:sz w:val="22"/>
          <w:szCs w:val="22"/>
        </w:rPr>
        <w:t xml:space="preserve"> </w:t>
      </w:r>
    </w:p>
    <w:p w14:paraId="6BE6D588" w14:textId="77777777" w:rsidR="002C2617" w:rsidRDefault="002C2617" w:rsidP="00CF0ED0">
      <w:r>
        <w:br w:type="page"/>
      </w:r>
    </w:p>
    <w:p w14:paraId="119AA3BE" w14:textId="77777777" w:rsidR="00EF2DD4" w:rsidRDefault="00EF2DD4"/>
    <w:p w14:paraId="748861B3" w14:textId="77777777" w:rsidR="002C2617" w:rsidRDefault="002C2617" w:rsidP="002C2617">
      <w:pPr>
        <w:pStyle w:val="Heading2"/>
        <w:shd w:val="clear" w:color="auto" w:fill="525252" w:themeFill="accent3" w:themeFillShade="80"/>
        <w:jc w:val="left"/>
      </w:pPr>
      <w:bookmarkStart w:id="258" w:name="_Toc464655898"/>
      <w:r>
        <w:t xml:space="preserve">SCREEN </w:t>
      </w:r>
      <w:r>
        <w:rPr>
          <w:color w:val="FFFFFF"/>
        </w:rPr>
        <w:t>02_110</w:t>
      </w:r>
      <w:bookmarkEnd w:id="258"/>
    </w:p>
    <w:p w14:paraId="2F18FA47" w14:textId="77777777" w:rsidR="002C2617" w:rsidRDefault="002C2617" w:rsidP="002C2617">
      <w:pPr>
        <w:spacing w:before="60" w:after="60"/>
      </w:pPr>
    </w:p>
    <w:p w14:paraId="6C463F25" w14:textId="77777777" w:rsidR="002C2617" w:rsidRDefault="002C2617" w:rsidP="002C2617">
      <w:pPr>
        <w:spacing w:before="60" w:after="60"/>
      </w:pPr>
      <w:r>
        <w:rPr>
          <w:b/>
          <w:sz w:val="22"/>
          <w:szCs w:val="22"/>
        </w:rPr>
        <w:t>DESKTOP/MOBILE SCREEN TYPE</w:t>
      </w:r>
      <w:r>
        <w:rPr>
          <w:sz w:val="22"/>
          <w:szCs w:val="22"/>
        </w:rPr>
        <w:t>: Tabs</w:t>
      </w:r>
    </w:p>
    <w:p w14:paraId="5DF167F9" w14:textId="77777777" w:rsidR="002C2617" w:rsidRDefault="002C2617" w:rsidP="002C2617">
      <w:pPr>
        <w:spacing w:before="60" w:after="60"/>
      </w:pPr>
    </w:p>
    <w:p w14:paraId="112EAD47" w14:textId="77777777" w:rsidR="002C2617" w:rsidRDefault="002C2617" w:rsidP="002C2617"/>
    <w:p w14:paraId="46BA2CE6" w14:textId="77777777" w:rsidR="002C2617" w:rsidRDefault="002C2617" w:rsidP="002C2617">
      <w:pPr>
        <w:rPr>
          <w:b/>
          <w:color w:val="595959"/>
          <w:u w:val="single"/>
        </w:rPr>
      </w:pPr>
      <w:r>
        <w:rPr>
          <w:b/>
          <w:color w:val="595959"/>
          <w:u w:val="single"/>
        </w:rPr>
        <w:t xml:space="preserve">TITLE: </w:t>
      </w:r>
    </w:p>
    <w:p w14:paraId="6F593E8E" w14:textId="77777777" w:rsidR="002C2617" w:rsidRPr="0065282E" w:rsidRDefault="00891EDD" w:rsidP="002C2617">
      <w:pPr>
        <w:rPr>
          <w:color w:val="auto"/>
        </w:rPr>
      </w:pPr>
      <w:r>
        <w:rPr>
          <w:b/>
          <w:color w:val="auto"/>
        </w:rPr>
        <w:t>Google Calendar</w:t>
      </w:r>
    </w:p>
    <w:p w14:paraId="4DC1C6F8" w14:textId="77777777" w:rsidR="002C2617" w:rsidRDefault="002C2617" w:rsidP="002C2617">
      <w:pPr>
        <w:spacing w:before="60" w:after="60"/>
      </w:pPr>
    </w:p>
    <w:p w14:paraId="1DFAFBD3" w14:textId="77777777" w:rsidR="002C2617" w:rsidRDefault="002C2617" w:rsidP="002C2617"/>
    <w:p w14:paraId="409B9E6D" w14:textId="77777777" w:rsidR="002C2617" w:rsidRDefault="002C2617" w:rsidP="002C2617">
      <w:r>
        <w:rPr>
          <w:b/>
          <w:color w:val="595959"/>
          <w:u w:val="single"/>
        </w:rPr>
        <w:t>DESCRIPTION</w:t>
      </w:r>
    </w:p>
    <w:p w14:paraId="2D198E18" w14:textId="77777777" w:rsidR="002C2617" w:rsidRDefault="002C2617" w:rsidP="002C2617"/>
    <w:p w14:paraId="486D0808" w14:textId="77777777" w:rsidR="002C2617" w:rsidRDefault="002C2617" w:rsidP="002C2617">
      <w:pPr>
        <w:numPr>
          <w:ilvl w:val="0"/>
          <w:numId w:val="1"/>
        </w:numPr>
        <w:ind w:hanging="360"/>
      </w:pPr>
      <w:r>
        <w:t xml:space="preserve">TAB 1 TITLE: </w:t>
      </w:r>
      <w:r w:rsidR="00891EDD">
        <w:t>Always in touch</w:t>
      </w:r>
    </w:p>
    <w:p w14:paraId="19DA0887" w14:textId="77777777" w:rsidR="002C2617" w:rsidRDefault="002C2617" w:rsidP="002C2617"/>
    <w:p w14:paraId="5C85F2EA" w14:textId="77777777" w:rsidR="002C2617" w:rsidRDefault="002C2617" w:rsidP="002C2617">
      <w:pPr>
        <w:numPr>
          <w:ilvl w:val="0"/>
          <w:numId w:val="1"/>
        </w:numPr>
        <w:ind w:hanging="360"/>
      </w:pPr>
      <w:r>
        <w:t xml:space="preserve">TAB 2 TITLE: </w:t>
      </w:r>
      <w:r w:rsidR="00891EDD">
        <w:t>The benefits</w:t>
      </w:r>
    </w:p>
    <w:p w14:paraId="19C4ECFA" w14:textId="77777777" w:rsidR="002C2617" w:rsidRDefault="002C2617" w:rsidP="002C2617">
      <w:pPr>
        <w:ind w:left="720"/>
      </w:pPr>
    </w:p>
    <w:p w14:paraId="32C3F0DD" w14:textId="77777777" w:rsidR="002C2617" w:rsidRDefault="002C2617" w:rsidP="002C2617">
      <w:pPr>
        <w:numPr>
          <w:ilvl w:val="0"/>
          <w:numId w:val="1"/>
        </w:numPr>
        <w:ind w:hanging="360"/>
      </w:pPr>
      <w:r>
        <w:t xml:space="preserve">TAB 3 TITLE: </w:t>
      </w:r>
      <w:r w:rsidR="00891EDD">
        <w:t>Ready for change</w:t>
      </w:r>
    </w:p>
    <w:p w14:paraId="21FC110C" w14:textId="77777777" w:rsidR="002C2617" w:rsidRDefault="002C2617" w:rsidP="002C2617">
      <w:pPr>
        <w:ind w:left="720"/>
      </w:pPr>
    </w:p>
    <w:p w14:paraId="5E26CD21" w14:textId="77777777" w:rsidR="002C2617" w:rsidRDefault="002C2617" w:rsidP="002C2617"/>
    <w:p w14:paraId="119847AE" w14:textId="77777777" w:rsidR="002C2617" w:rsidRDefault="002C2617" w:rsidP="002C2617">
      <w:r>
        <w:rPr>
          <w:b/>
          <w:color w:val="595959"/>
          <w:u w:val="single"/>
        </w:rPr>
        <w:t>PROMPT</w:t>
      </w:r>
    </w:p>
    <w:p w14:paraId="1A0285C7" w14:textId="77777777" w:rsidR="002C2617" w:rsidRDefault="002C2617" w:rsidP="002C2617">
      <w:r>
        <w:t>Select each tab to find out more.</w:t>
      </w:r>
    </w:p>
    <w:p w14:paraId="6DD2D32B" w14:textId="77777777" w:rsidR="002C2617" w:rsidRDefault="002C2617" w:rsidP="002C2617"/>
    <w:p w14:paraId="4BFC1B72" w14:textId="77777777" w:rsidR="002C2617" w:rsidRDefault="002C2617" w:rsidP="002C2617">
      <w:r>
        <w:rPr>
          <w:b/>
          <w:color w:val="595959"/>
          <w:u w:val="single"/>
        </w:rPr>
        <w:t>MOBILE PROMPT</w:t>
      </w:r>
    </w:p>
    <w:p w14:paraId="21B5C3F3" w14:textId="77777777" w:rsidR="002C2617" w:rsidRDefault="002C2617" w:rsidP="002C2617">
      <w:r>
        <w:t>Select the text headings to find out more.</w:t>
      </w:r>
    </w:p>
    <w:p w14:paraId="552B0B75" w14:textId="77777777" w:rsidR="002C2617" w:rsidRDefault="002C2617" w:rsidP="002C2617"/>
    <w:p w14:paraId="6F635A99" w14:textId="77777777" w:rsidR="002C2617" w:rsidRDefault="002C2617" w:rsidP="002C2617">
      <w:r>
        <w:rPr>
          <w:b/>
          <w:u w:val="single"/>
        </w:rPr>
        <w:t>TABS</w:t>
      </w:r>
    </w:p>
    <w:p w14:paraId="51978A47" w14:textId="77777777" w:rsidR="002C2617" w:rsidRDefault="002C2617" w:rsidP="002C2617">
      <w:pPr>
        <w:rPr>
          <w:color w:val="595959"/>
        </w:rPr>
      </w:pPr>
      <w:r w:rsidRPr="0065282E">
        <w:rPr>
          <w:b/>
          <w:color w:val="595959"/>
          <w:u w:val="single"/>
        </w:rPr>
        <w:t>Tab 1 image:</w:t>
      </w:r>
      <w:r>
        <w:rPr>
          <w:color w:val="595959"/>
        </w:rPr>
        <w:t xml:space="preserve"> </w:t>
      </w:r>
    </w:p>
    <w:p w14:paraId="3DA0B8CF" w14:textId="77777777" w:rsidR="00B01E51" w:rsidRDefault="002C2617" w:rsidP="002C2617">
      <w:pPr>
        <w:rPr>
          <w:color w:val="auto"/>
        </w:rPr>
      </w:pPr>
      <w:r w:rsidRPr="001D1BEF">
        <w:rPr>
          <w:color w:val="auto"/>
        </w:rPr>
        <w:t>A person using a laptop at a desk</w:t>
      </w:r>
      <w:r w:rsidR="00B01E51">
        <w:rPr>
          <w:color w:val="auto"/>
        </w:rPr>
        <w:t xml:space="preserve"> and incorporate the checklist text per graphic below. Can you design the graphic to make it look better please and on brand? </w:t>
      </w:r>
      <w:r w:rsidR="00F862AA">
        <w:rPr>
          <w:color w:val="auto"/>
        </w:rPr>
        <w:t>Delete points 3</w:t>
      </w:r>
      <w:proofErr w:type="gramStart"/>
      <w:r w:rsidR="00F862AA">
        <w:rPr>
          <w:color w:val="auto"/>
        </w:rPr>
        <w:t>,5</w:t>
      </w:r>
      <w:proofErr w:type="gramEnd"/>
      <w:r w:rsidR="00F862AA">
        <w:rPr>
          <w:color w:val="auto"/>
        </w:rPr>
        <w:t xml:space="preserve"> and 6. So it will only be a 4 point checklist. </w:t>
      </w:r>
    </w:p>
    <w:p w14:paraId="59DEB012" w14:textId="77777777" w:rsidR="00B01E51" w:rsidRDefault="00B01E51" w:rsidP="002C2617">
      <w:pPr>
        <w:rPr>
          <w:color w:val="auto"/>
        </w:rPr>
      </w:pPr>
    </w:p>
    <w:p w14:paraId="4F157855" w14:textId="77777777" w:rsidR="002C2617" w:rsidRPr="001D1BEF" w:rsidRDefault="0003300E" w:rsidP="002C2617">
      <w:pPr>
        <w:rPr>
          <w:color w:val="auto"/>
        </w:rPr>
      </w:pPr>
      <w:r>
        <w:rPr>
          <w:noProof/>
        </w:rPr>
        <mc:AlternateContent>
          <mc:Choice Requires="wps">
            <w:drawing>
              <wp:anchor distT="0" distB="0" distL="114300" distR="114300" simplePos="0" relativeHeight="251662336" behindDoc="0" locked="0" layoutInCell="1" allowOverlap="1" wp14:anchorId="0F23A52C" wp14:editId="65844F1E">
                <wp:simplePos x="0" y="0"/>
                <wp:positionH relativeFrom="column">
                  <wp:posOffset>157480</wp:posOffset>
                </wp:positionH>
                <wp:positionV relativeFrom="paragraph">
                  <wp:posOffset>2305685</wp:posOffset>
                </wp:positionV>
                <wp:extent cx="2430780" cy="60960"/>
                <wp:effectExtent l="0" t="0" r="26670" b="34290"/>
                <wp:wrapNone/>
                <wp:docPr id="5" name="Straight Connector 5"/>
                <wp:cNvGraphicFramePr/>
                <a:graphic xmlns:a="http://schemas.openxmlformats.org/drawingml/2006/main">
                  <a:graphicData uri="http://schemas.microsoft.com/office/word/2010/wordprocessingShape">
                    <wps:wsp>
                      <wps:cNvCnPr/>
                      <wps:spPr>
                        <a:xfrm>
                          <a:off x="0" y="0"/>
                          <a:ext cx="243078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0BC1C0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4pt,181.55pt" to="203.8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FDC0C57" wp14:editId="57D2224C">
                <wp:simplePos x="0" y="0"/>
                <wp:positionH relativeFrom="column">
                  <wp:posOffset>165100</wp:posOffset>
                </wp:positionH>
                <wp:positionV relativeFrom="paragraph">
                  <wp:posOffset>1680845</wp:posOffset>
                </wp:positionV>
                <wp:extent cx="2758440" cy="15240"/>
                <wp:effectExtent l="0" t="0" r="22860" b="22860"/>
                <wp:wrapNone/>
                <wp:docPr id="4" name="Straight Connector 4"/>
                <wp:cNvGraphicFramePr/>
                <a:graphic xmlns:a="http://schemas.openxmlformats.org/drawingml/2006/main">
                  <a:graphicData uri="http://schemas.microsoft.com/office/word/2010/wordprocessingShape">
                    <wps:wsp>
                      <wps:cNvCnPr/>
                      <wps:spPr>
                        <a:xfrm>
                          <a:off x="0" y="0"/>
                          <a:ext cx="2758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EC0AEE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pt,132.35pt" to="230.2pt,1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37A9C65" wp14:editId="01CE9FEB">
                <wp:simplePos x="0" y="0"/>
                <wp:positionH relativeFrom="column">
                  <wp:posOffset>127000</wp:posOffset>
                </wp:positionH>
                <wp:positionV relativeFrom="paragraph">
                  <wp:posOffset>903605</wp:posOffset>
                </wp:positionV>
                <wp:extent cx="2583180" cy="22860"/>
                <wp:effectExtent l="0" t="0" r="26670" b="34290"/>
                <wp:wrapNone/>
                <wp:docPr id="3" name="Straight Connector 3"/>
                <wp:cNvGraphicFramePr/>
                <a:graphic xmlns:a="http://schemas.openxmlformats.org/drawingml/2006/main">
                  <a:graphicData uri="http://schemas.microsoft.com/office/word/2010/wordprocessingShape">
                    <wps:wsp>
                      <wps:cNvCnPr/>
                      <wps:spPr>
                        <a:xfrm flipV="1">
                          <a:off x="0" y="0"/>
                          <a:ext cx="25831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7DDC859"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0pt,71.15pt" to="213.4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" strokecolor="black [3200]" strokeweight=".5pt">
                <v:stroke joinstyle="miter"/>
              </v:line>
            </w:pict>
          </mc:Fallback>
        </mc:AlternateContent>
      </w:r>
      <w:r w:rsidR="00B01E51">
        <w:rPr>
          <w:noProof/>
        </w:rPr>
        <w:drawing>
          <wp:inline distT="0" distB="0" distL="0" distR="0" wp14:anchorId="6ED9A9F3" wp14:editId="2F59B63C">
            <wp:extent cx="3253740" cy="2614917"/>
            <wp:effectExtent l="0" t="0" r="3810" b="0"/>
            <wp:docPr id="1" name="Picture 1" descr="https://lh4.googleusercontent.com/yE7ZVznpP3s1UmV39Ow8rDMjlGx0_lW5vl-A3CxVsqGHL9qN07LUCz9G2lFCOEF0SFgr8sFMqkG-CK_Vvk00JJxkrg3QhCjoAjtIS_dZ3xOWLMoaHiZ6_s_8DJgBUkFdlW04kjsZT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E7ZVznpP3s1UmV39Ow8rDMjlGx0_lW5vl-A3CxVsqGHL9qN07LUCz9G2lFCOEF0SFgr8sFMqkG-CK_Vvk00JJxkrg3QhCjoAjtIS_dZ3xOWLMoaHiZ6_s_8DJgBUkFdlW04kjsZT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5507" cy="2616337"/>
                    </a:xfrm>
                    <a:prstGeom prst="rect">
                      <a:avLst/>
                    </a:prstGeom>
                    <a:noFill/>
                    <a:ln>
                      <a:noFill/>
                    </a:ln>
                  </pic:spPr>
                </pic:pic>
              </a:graphicData>
            </a:graphic>
          </wp:inline>
        </w:drawing>
      </w:r>
    </w:p>
    <w:p w14:paraId="05B62DE6" w14:textId="77777777" w:rsidR="002C2617" w:rsidRDefault="002C2617" w:rsidP="002C2617"/>
    <w:p w14:paraId="390B7BF0" w14:textId="77777777" w:rsidR="00800CE3" w:rsidRDefault="002C2617" w:rsidP="002C2617">
      <w:pPr>
        <w:rPr>
          <w:b/>
          <w:color w:val="808080"/>
        </w:rPr>
      </w:pPr>
      <w:r w:rsidRPr="0065282E">
        <w:rPr>
          <w:b/>
          <w:color w:val="595959"/>
          <w:u w:val="single"/>
        </w:rPr>
        <w:t>Tab 1 text</w:t>
      </w:r>
      <w:r w:rsidRPr="0065282E">
        <w:rPr>
          <w:color w:val="595959"/>
          <w:u w:val="single"/>
        </w:rPr>
        <w:t xml:space="preserve"> </w:t>
      </w:r>
      <w:r w:rsidRPr="0065282E">
        <w:rPr>
          <w:b/>
          <w:color w:val="808080"/>
          <w:u w:val="single"/>
        </w:rPr>
        <w:t>(50 words max):</w:t>
      </w:r>
      <w:r>
        <w:rPr>
          <w:b/>
          <w:color w:val="808080"/>
        </w:rPr>
        <w:t xml:space="preserve"> </w:t>
      </w:r>
    </w:p>
    <w:p w14:paraId="089E868D" w14:textId="77777777" w:rsidR="002C2617" w:rsidRDefault="00891EDD" w:rsidP="002C2617">
      <w:r w:rsidRPr="00891EDD">
        <w:rPr>
          <w:color w:val="auto"/>
        </w:rPr>
        <w:t>You can access your Google Calendar from your</w:t>
      </w:r>
      <w:r w:rsidR="00F862AA">
        <w:rPr>
          <w:color w:val="auto"/>
        </w:rPr>
        <w:t xml:space="preserve"> PwC</w:t>
      </w:r>
      <w:r w:rsidR="00EE040B">
        <w:rPr>
          <w:color w:val="auto"/>
        </w:rPr>
        <w:t>-</w:t>
      </w:r>
      <w:r w:rsidR="00F862AA">
        <w:rPr>
          <w:color w:val="auto"/>
        </w:rPr>
        <w:t xml:space="preserve">managed </w:t>
      </w:r>
      <w:r w:rsidRPr="00891EDD">
        <w:rPr>
          <w:color w:val="auto"/>
        </w:rPr>
        <w:t>device</w:t>
      </w:r>
      <w:r w:rsidR="00B61843">
        <w:rPr>
          <w:color w:val="auto"/>
        </w:rPr>
        <w:t>s</w:t>
      </w:r>
      <w:r w:rsidR="00B03A08">
        <w:rPr>
          <w:color w:val="auto"/>
        </w:rPr>
        <w:t>,</w:t>
      </w:r>
      <w:r w:rsidRPr="00891EDD">
        <w:rPr>
          <w:color w:val="auto"/>
        </w:rPr>
        <w:t xml:space="preserve"> helping you stay organised wherever you are. Google Calendar also allows you to manage your time with multiple integrated calendars</w:t>
      </w:r>
      <w:r w:rsidR="00B03A08">
        <w:rPr>
          <w:color w:val="auto"/>
        </w:rPr>
        <w:t>,</w:t>
      </w:r>
      <w:r w:rsidRPr="00891EDD">
        <w:rPr>
          <w:color w:val="auto"/>
        </w:rPr>
        <w:t xml:space="preserve"> making it easier for you to stay connected with your colleagues across different projects or teams.</w:t>
      </w:r>
      <w:r w:rsidR="002C2617" w:rsidRPr="001D1BEF">
        <w:rPr>
          <w:color w:val="auto"/>
        </w:rPr>
        <w:t xml:space="preserve"> </w:t>
      </w:r>
      <w:r w:rsidR="001D1BEF" w:rsidRPr="001D1BEF">
        <w:rPr>
          <w:color w:val="auto"/>
        </w:rPr>
        <w:t>It also has great search capabilities saving you more time</w:t>
      </w:r>
      <w:r w:rsidR="000A6D61">
        <w:rPr>
          <w:color w:val="auto"/>
        </w:rPr>
        <w:t>, a</w:t>
      </w:r>
      <w:r w:rsidR="00F862AA">
        <w:rPr>
          <w:color w:val="auto"/>
        </w:rPr>
        <w:t>ll of</w:t>
      </w:r>
      <w:r w:rsidR="000A6D61">
        <w:rPr>
          <w:color w:val="auto"/>
        </w:rPr>
        <w:t xml:space="preserve"> which combines to </w:t>
      </w:r>
      <w:r w:rsidR="00F862AA">
        <w:rPr>
          <w:color w:val="auto"/>
        </w:rPr>
        <w:t>provide a</w:t>
      </w:r>
      <w:r w:rsidR="001D1BEF" w:rsidRPr="001D1BEF">
        <w:rPr>
          <w:color w:val="auto"/>
        </w:rPr>
        <w:t xml:space="preserve"> significant improvement over Notes.</w:t>
      </w:r>
    </w:p>
    <w:p w14:paraId="449C72F7" w14:textId="77777777" w:rsidR="002C2617" w:rsidRDefault="002C2617" w:rsidP="002C2617"/>
    <w:p w14:paraId="40F339DC" w14:textId="77777777" w:rsidR="002C2617" w:rsidRDefault="002C2617" w:rsidP="002C2617">
      <w:pPr>
        <w:rPr>
          <w:color w:val="595959"/>
        </w:rPr>
      </w:pPr>
      <w:r w:rsidRPr="00704D1A">
        <w:rPr>
          <w:b/>
          <w:color w:val="595959"/>
          <w:u w:val="single"/>
        </w:rPr>
        <w:t xml:space="preserve">Tab 2 </w:t>
      </w:r>
      <w:proofErr w:type="gramStart"/>
      <w:r w:rsidRPr="00704D1A">
        <w:rPr>
          <w:b/>
          <w:color w:val="595959"/>
          <w:u w:val="single"/>
        </w:rPr>
        <w:t>image</w:t>
      </w:r>
      <w:proofErr w:type="gramEnd"/>
      <w:r w:rsidRPr="00704D1A">
        <w:rPr>
          <w:b/>
          <w:color w:val="595959"/>
          <w:u w:val="single"/>
        </w:rPr>
        <w:t>:</w:t>
      </w:r>
      <w:r>
        <w:rPr>
          <w:color w:val="595959"/>
        </w:rPr>
        <w:t xml:space="preserve"> </w:t>
      </w:r>
    </w:p>
    <w:p w14:paraId="4DFF7561" w14:textId="77777777" w:rsidR="002C2617" w:rsidRPr="001D1BEF" w:rsidRDefault="002C2617" w:rsidP="002C2617">
      <w:pPr>
        <w:rPr>
          <w:color w:val="auto"/>
        </w:rPr>
      </w:pPr>
      <w:r w:rsidRPr="001D1BEF">
        <w:rPr>
          <w:color w:val="auto"/>
        </w:rPr>
        <w:t>A screen shot showing the Google Calendar log in.</w:t>
      </w:r>
    </w:p>
    <w:p w14:paraId="5C46D684" w14:textId="77777777" w:rsidR="002C2617" w:rsidRDefault="002C2617" w:rsidP="002C2617">
      <w:pPr>
        <w:rPr>
          <w:b/>
          <w:color w:val="595959"/>
        </w:rPr>
      </w:pPr>
    </w:p>
    <w:p w14:paraId="24A05C59" w14:textId="77777777" w:rsidR="002C2617" w:rsidRDefault="002C2617" w:rsidP="002C2617">
      <w:r w:rsidRPr="00704D1A">
        <w:rPr>
          <w:b/>
          <w:color w:val="595959"/>
          <w:u w:val="single"/>
        </w:rPr>
        <w:lastRenderedPageBreak/>
        <w:t xml:space="preserve">Tab 2 </w:t>
      </w:r>
      <w:proofErr w:type="gramStart"/>
      <w:r w:rsidRPr="00704D1A">
        <w:rPr>
          <w:b/>
          <w:color w:val="595959"/>
          <w:u w:val="single"/>
        </w:rPr>
        <w:t>text</w:t>
      </w:r>
      <w:proofErr w:type="gramEnd"/>
      <w:r w:rsidRPr="00704D1A">
        <w:rPr>
          <w:color w:val="595959"/>
          <w:u w:val="single"/>
        </w:rPr>
        <w:t xml:space="preserve"> </w:t>
      </w:r>
      <w:r w:rsidRPr="00704D1A">
        <w:rPr>
          <w:b/>
          <w:color w:val="808080"/>
          <w:u w:val="single"/>
        </w:rPr>
        <w:t>(50 words max):</w:t>
      </w:r>
      <w:r>
        <w:rPr>
          <w:b/>
          <w:color w:val="808080"/>
        </w:rPr>
        <w:t xml:space="preserve"> </w:t>
      </w:r>
    </w:p>
    <w:p w14:paraId="3703865E" w14:textId="77777777" w:rsidR="000C1FF4" w:rsidRDefault="00891EDD" w:rsidP="000C1FF4">
      <w:pPr>
        <w:pStyle w:val="NoSpacing"/>
        <w:rPr>
          <w:highlight w:val="white"/>
        </w:rPr>
      </w:pPr>
      <w:r w:rsidRPr="00891EDD">
        <w:rPr>
          <w:highlight w:val="white"/>
        </w:rPr>
        <w:t>Here</w:t>
      </w:r>
      <w:r w:rsidR="00133056">
        <w:rPr>
          <w:highlight w:val="white"/>
        </w:rPr>
        <w:t>'</w:t>
      </w:r>
      <w:r w:rsidRPr="00891EDD">
        <w:rPr>
          <w:highlight w:val="white"/>
        </w:rPr>
        <w:t>s what else you can do</w:t>
      </w:r>
      <w:r w:rsidR="00B61843">
        <w:rPr>
          <w:highlight w:val="white"/>
        </w:rPr>
        <w:t>.</w:t>
      </w:r>
    </w:p>
    <w:p w14:paraId="1D469B4B" w14:textId="77777777" w:rsidR="00891EDD" w:rsidRPr="00891EDD" w:rsidRDefault="00891EDD" w:rsidP="000C1FF4">
      <w:pPr>
        <w:pStyle w:val="NoSpacing"/>
      </w:pPr>
      <w:r w:rsidRPr="00891EDD">
        <w:rPr>
          <w:highlight w:val="white"/>
        </w:rPr>
        <w:t xml:space="preserve"> </w:t>
      </w:r>
    </w:p>
    <w:p w14:paraId="38C0493D" w14:textId="77777777" w:rsidR="001D1BEF" w:rsidRDefault="001D1BEF" w:rsidP="000C1FF4">
      <w:pPr>
        <w:pStyle w:val="NoSpacing"/>
        <w:numPr>
          <w:ilvl w:val="0"/>
          <w:numId w:val="6"/>
        </w:numPr>
      </w:pPr>
      <w:bookmarkStart w:id="259" w:name="_tf0qd0u4yqjv" w:colFirst="0" w:colLast="0"/>
      <w:bookmarkEnd w:id="259"/>
      <w:r w:rsidRPr="00891EDD">
        <w:rPr>
          <w:b/>
        </w:rPr>
        <w:t>Keep track of important events</w:t>
      </w:r>
      <w:r w:rsidRPr="00891EDD">
        <w:t>, share your schedule and create multiple calendars</w:t>
      </w:r>
      <w:r>
        <w:t>.</w:t>
      </w:r>
    </w:p>
    <w:p w14:paraId="43C67D74" w14:textId="77777777" w:rsidR="00891EDD" w:rsidRPr="00891EDD" w:rsidRDefault="00891EDD" w:rsidP="000C1FF4">
      <w:pPr>
        <w:pStyle w:val="NoSpacing"/>
        <w:numPr>
          <w:ilvl w:val="0"/>
          <w:numId w:val="6"/>
        </w:numPr>
      </w:pPr>
      <w:r w:rsidRPr="00891EDD">
        <w:rPr>
          <w:highlight w:val="white"/>
        </w:rPr>
        <w:t>Spend</w:t>
      </w:r>
      <w:r w:rsidRPr="00891EDD">
        <w:rPr>
          <w:b/>
          <w:highlight w:val="white"/>
        </w:rPr>
        <w:t xml:space="preserve"> less time planning</w:t>
      </w:r>
      <w:r w:rsidRPr="00891EDD">
        <w:rPr>
          <w:highlight w:val="white"/>
        </w:rPr>
        <w:t xml:space="preserve"> and </w:t>
      </w:r>
      <w:r w:rsidRPr="00891EDD">
        <w:rPr>
          <w:b/>
          <w:highlight w:val="white"/>
        </w:rPr>
        <w:t>more time doing</w:t>
      </w:r>
      <w:r w:rsidRPr="00891EDD">
        <w:rPr>
          <w:highlight w:val="white"/>
        </w:rPr>
        <w:t xml:space="preserve"> with shareable calendars that integrate seamlessly with </w:t>
      </w:r>
      <w:hyperlink r:id="rId18">
        <w:r w:rsidRPr="00891EDD">
          <w:rPr>
            <w:highlight w:val="white"/>
          </w:rPr>
          <w:t>Gmail</w:t>
        </w:r>
      </w:hyperlink>
      <w:r w:rsidRPr="00891EDD">
        <w:rPr>
          <w:highlight w:val="white"/>
        </w:rPr>
        <w:t xml:space="preserve">, </w:t>
      </w:r>
      <w:hyperlink r:id="rId19">
        <w:r w:rsidRPr="00891EDD">
          <w:rPr>
            <w:highlight w:val="white"/>
          </w:rPr>
          <w:t>Drive</w:t>
        </w:r>
      </w:hyperlink>
      <w:r w:rsidRPr="00891EDD">
        <w:rPr>
          <w:highlight w:val="white"/>
        </w:rPr>
        <w:t>, Contacts</w:t>
      </w:r>
      <w:r w:rsidR="00790ED3">
        <w:rPr>
          <w:highlight w:val="white"/>
        </w:rPr>
        <w:t xml:space="preserve"> and</w:t>
      </w:r>
      <w:r w:rsidRPr="00891EDD">
        <w:rPr>
          <w:highlight w:val="white"/>
        </w:rPr>
        <w:t xml:space="preserve"> </w:t>
      </w:r>
      <w:hyperlink r:id="rId20">
        <w:r w:rsidRPr="00891EDD">
          <w:rPr>
            <w:highlight w:val="white"/>
          </w:rPr>
          <w:t>Hangouts</w:t>
        </w:r>
      </w:hyperlink>
      <w:r w:rsidRPr="00891EDD">
        <w:rPr>
          <w:highlight w:val="white"/>
        </w:rPr>
        <w:t xml:space="preserve">, so you always know what's </w:t>
      </w:r>
      <w:r w:rsidR="00896412">
        <w:rPr>
          <w:highlight w:val="white"/>
        </w:rPr>
        <w:t>next and have everything to hand.</w:t>
      </w:r>
    </w:p>
    <w:p w14:paraId="30C7B23E" w14:textId="77777777" w:rsidR="00896412" w:rsidRDefault="00896412" w:rsidP="000C1FF4">
      <w:pPr>
        <w:pStyle w:val="NoSpacing"/>
        <w:numPr>
          <w:ilvl w:val="0"/>
          <w:numId w:val="6"/>
        </w:numPr>
      </w:pPr>
      <w:bookmarkStart w:id="260" w:name="_2f16n61i7k4r" w:colFirst="0" w:colLast="0"/>
      <w:bookmarkEnd w:id="260"/>
      <w:r>
        <w:rPr>
          <w:b/>
        </w:rPr>
        <w:t xml:space="preserve">Reminders and Tasks </w:t>
      </w:r>
      <w:r>
        <w:t>help you to stay organised.</w:t>
      </w:r>
    </w:p>
    <w:p w14:paraId="780DCBF6" w14:textId="77777777" w:rsidR="00891EDD" w:rsidRPr="00891EDD" w:rsidRDefault="00891EDD" w:rsidP="000C1FF4">
      <w:pPr>
        <w:pStyle w:val="NoSpacing"/>
        <w:numPr>
          <w:ilvl w:val="0"/>
          <w:numId w:val="6"/>
        </w:numPr>
      </w:pPr>
      <w:r w:rsidRPr="00891EDD">
        <w:rPr>
          <w:b/>
        </w:rPr>
        <w:t xml:space="preserve">Join a Hangout </w:t>
      </w:r>
      <w:r w:rsidRPr="00891EDD">
        <w:t>with one click straight from your calendar</w:t>
      </w:r>
      <w:r w:rsidR="00896412">
        <w:t xml:space="preserve"> on your </w:t>
      </w:r>
      <w:r w:rsidR="00F862AA">
        <w:t xml:space="preserve">PwC </w:t>
      </w:r>
      <w:r w:rsidR="00896412">
        <w:t>laptop.</w:t>
      </w:r>
    </w:p>
    <w:p w14:paraId="44569B98" w14:textId="77777777" w:rsidR="00891EDD" w:rsidRPr="00891EDD" w:rsidRDefault="00891EDD" w:rsidP="000C1FF4">
      <w:pPr>
        <w:numPr>
          <w:ilvl w:val="0"/>
          <w:numId w:val="6"/>
        </w:numPr>
        <w:spacing w:line="276" w:lineRule="auto"/>
        <w:contextualSpacing/>
      </w:pPr>
      <w:bookmarkStart w:id="261" w:name="_uo2ugjltkgjq" w:colFirst="0" w:colLast="0"/>
      <w:bookmarkEnd w:id="261"/>
      <w:r w:rsidRPr="00891EDD">
        <w:t xml:space="preserve">Schedule events quickly by </w:t>
      </w:r>
      <w:r w:rsidRPr="00891EDD">
        <w:rPr>
          <w:b/>
        </w:rPr>
        <w:t>checking availability</w:t>
      </w:r>
      <w:r w:rsidRPr="00891EDD">
        <w:t xml:space="preserve"> or </w:t>
      </w:r>
      <w:r w:rsidRPr="00891EDD">
        <w:rPr>
          <w:b/>
        </w:rPr>
        <w:t xml:space="preserve">layering </w:t>
      </w:r>
      <w:r w:rsidRPr="00891EDD">
        <w:t>multiple calendars in a single view</w:t>
      </w:r>
      <w:r w:rsidR="00790ED3">
        <w:t>.</w:t>
      </w:r>
    </w:p>
    <w:p w14:paraId="499C008B" w14:textId="77777777" w:rsidR="00E84F6E" w:rsidRDefault="00891EDD" w:rsidP="00E84F6E">
      <w:pPr>
        <w:numPr>
          <w:ilvl w:val="0"/>
          <w:numId w:val="6"/>
        </w:numPr>
        <w:spacing w:line="276" w:lineRule="auto"/>
        <w:contextualSpacing/>
      </w:pPr>
      <w:r w:rsidRPr="00E84F6E">
        <w:rPr>
          <w:b/>
        </w:rPr>
        <w:t>Sync</w:t>
      </w:r>
      <w:r w:rsidRPr="00891EDD">
        <w:t xml:space="preserve"> with your </w:t>
      </w:r>
      <w:r w:rsidR="00F862AA">
        <w:t>PwC</w:t>
      </w:r>
      <w:r w:rsidR="00AE2C75">
        <w:t>-</w:t>
      </w:r>
      <w:r w:rsidR="00F862AA">
        <w:t>managed mobile device</w:t>
      </w:r>
      <w:r w:rsidR="0003300E">
        <w:t>s</w:t>
      </w:r>
      <w:r w:rsidR="00B03A08">
        <w:t>.</w:t>
      </w:r>
    </w:p>
    <w:p w14:paraId="00CDA4AC" w14:textId="77777777" w:rsidR="002C2617" w:rsidRDefault="00891EDD" w:rsidP="00E84F6E">
      <w:pPr>
        <w:numPr>
          <w:ilvl w:val="0"/>
          <w:numId w:val="6"/>
        </w:numPr>
        <w:spacing w:line="276" w:lineRule="auto"/>
        <w:contextualSpacing/>
      </w:pPr>
      <w:r w:rsidRPr="00891EDD">
        <w:t xml:space="preserve">Add and </w:t>
      </w:r>
      <w:r w:rsidRPr="00E84F6E">
        <w:rPr>
          <w:b/>
        </w:rPr>
        <w:t>customise calendars</w:t>
      </w:r>
      <w:r w:rsidRPr="00891EDD">
        <w:t xml:space="preserve"> to track team events or specific project deadlines</w:t>
      </w:r>
      <w:r w:rsidR="00B03A08">
        <w:t>.</w:t>
      </w:r>
    </w:p>
    <w:p w14:paraId="6C331B98" w14:textId="77777777" w:rsidR="002C2617" w:rsidRDefault="002C2617" w:rsidP="002C2617"/>
    <w:p w14:paraId="7FB69080" w14:textId="77777777" w:rsidR="002C2617" w:rsidRDefault="002C2617" w:rsidP="002C2617">
      <w:pPr>
        <w:rPr>
          <w:color w:val="595959"/>
        </w:rPr>
      </w:pPr>
      <w:r w:rsidRPr="00704D1A">
        <w:rPr>
          <w:b/>
          <w:color w:val="595959"/>
          <w:u w:val="single"/>
        </w:rPr>
        <w:t xml:space="preserve">Tab 3 </w:t>
      </w:r>
      <w:proofErr w:type="gramStart"/>
      <w:r w:rsidRPr="00704D1A">
        <w:rPr>
          <w:b/>
          <w:color w:val="595959"/>
          <w:u w:val="single"/>
        </w:rPr>
        <w:t>image</w:t>
      </w:r>
      <w:proofErr w:type="gramEnd"/>
      <w:r w:rsidRPr="00704D1A">
        <w:rPr>
          <w:b/>
          <w:color w:val="595959"/>
          <w:u w:val="single"/>
        </w:rPr>
        <w:t>:</w:t>
      </w:r>
      <w:r>
        <w:rPr>
          <w:color w:val="595959"/>
        </w:rPr>
        <w:t xml:space="preserve"> </w:t>
      </w:r>
    </w:p>
    <w:p w14:paraId="19D274AA" w14:textId="77777777" w:rsidR="002C2617" w:rsidRDefault="002C2617" w:rsidP="002C2617">
      <w:r>
        <w:rPr>
          <w:color w:val="595959"/>
        </w:rPr>
        <w:t>A screen shot of some Google Calendar appointments</w:t>
      </w:r>
    </w:p>
    <w:p w14:paraId="39D26278" w14:textId="77777777" w:rsidR="002C2617" w:rsidRDefault="002C2617" w:rsidP="002C2617">
      <w:r w:rsidRPr="00D52E9B">
        <w:rPr>
          <w:b/>
          <w:color w:val="595959"/>
          <w:u w:val="single"/>
        </w:rPr>
        <w:t xml:space="preserve">Tab 3 </w:t>
      </w:r>
      <w:proofErr w:type="gramStart"/>
      <w:r w:rsidRPr="00D52E9B">
        <w:rPr>
          <w:b/>
          <w:color w:val="595959"/>
          <w:u w:val="single"/>
        </w:rPr>
        <w:t>text</w:t>
      </w:r>
      <w:proofErr w:type="gramEnd"/>
      <w:r w:rsidRPr="00D52E9B">
        <w:rPr>
          <w:color w:val="595959"/>
          <w:u w:val="single"/>
        </w:rPr>
        <w:t xml:space="preserve"> </w:t>
      </w:r>
      <w:r w:rsidRPr="00D52E9B">
        <w:rPr>
          <w:b/>
          <w:color w:val="808080"/>
          <w:u w:val="single"/>
        </w:rPr>
        <w:t>(50 words max):</w:t>
      </w:r>
      <w:r>
        <w:rPr>
          <w:b/>
          <w:color w:val="808080"/>
        </w:rPr>
        <w:t xml:space="preserve"> </w:t>
      </w:r>
    </w:p>
    <w:p w14:paraId="57185EB9" w14:textId="3E96B367" w:rsidR="00446B9B" w:rsidRDefault="00446B9B" w:rsidP="00446B9B">
      <w:r>
        <w:t xml:space="preserve">Shortly after we make </w:t>
      </w:r>
      <w:r w:rsidR="007B5137" w:rsidRPr="007B5137">
        <w:t xml:space="preserve">G Suite </w:t>
      </w:r>
      <w:del w:id="262" w:author="Dan Jones" w:date="2016-10-19T14:50:00Z">
        <w:r w:rsidR="007B5137" w:rsidRPr="007B5137" w:rsidDel="00D923D3">
          <w:delText>–</w:delText>
        </w:r>
        <w:r w:rsidR="007B5137" w:rsidDel="00D923D3">
          <w:delText xml:space="preserve"> </w:delText>
        </w:r>
        <w:r w:rsidDel="00D923D3">
          <w:delText xml:space="preserve">Google Apps for Work </w:delText>
        </w:r>
      </w:del>
      <w:r>
        <w:t xml:space="preserve">available, we'll </w:t>
      </w:r>
      <w:proofErr w:type="gramStart"/>
      <w:r>
        <w:t>migrate</w:t>
      </w:r>
      <w:proofErr w:type="gramEnd"/>
      <w:r>
        <w:t xml:space="preserve"> your calendar from Notes to Google, moving across a month of calendar entries in the past and all entries in the future. </w:t>
      </w:r>
    </w:p>
    <w:p w14:paraId="5CF6C3D6" w14:textId="77777777" w:rsidR="00446B9B" w:rsidRDefault="00446B9B" w:rsidP="00446B9B"/>
    <w:p w14:paraId="01C3C06A" w14:textId="77777777" w:rsidR="00446B9B" w:rsidRDefault="00446B9B" w:rsidP="00446B9B">
      <w:r>
        <w:t xml:space="preserve">It's important to spend some time after the calendar switchover setting up your preferences and taking action to make sure you don't miss any important meetings. Following migration, you'll need to adopt new calendar habits going forward. You can find out more on Spark. </w:t>
      </w:r>
    </w:p>
    <w:p w14:paraId="4DB9438D" w14:textId="77777777" w:rsidR="00446B9B" w:rsidRDefault="00446B9B" w:rsidP="00446B9B"/>
    <w:p w14:paraId="57615609" w14:textId="77777777" w:rsidR="00EF2DD4" w:rsidRDefault="00446B9B">
      <w:r>
        <w:t>We've got some more handy tips later on to help you get started, including links to where you can get additional support to help make the transition easier.</w:t>
      </w:r>
    </w:p>
    <w:p w14:paraId="4C2E71A2" w14:textId="77777777" w:rsidR="00926C4E" w:rsidRDefault="00926C4E"/>
    <w:p w14:paraId="2CCA2FF1" w14:textId="77777777" w:rsidR="00D01C63" w:rsidRDefault="00D01C63">
      <w:r>
        <w:br w:type="page"/>
      </w:r>
    </w:p>
    <w:p w14:paraId="639DED17" w14:textId="77777777" w:rsidR="00D01C63" w:rsidRDefault="00D01C63"/>
    <w:p w14:paraId="3C9D8291" w14:textId="77777777" w:rsidR="00926C4E" w:rsidRDefault="00926C4E" w:rsidP="00926C4E">
      <w:pPr>
        <w:pStyle w:val="Heading2"/>
        <w:shd w:val="clear" w:color="auto" w:fill="525252" w:themeFill="accent3" w:themeFillShade="80"/>
        <w:jc w:val="left"/>
      </w:pPr>
      <w:bookmarkStart w:id="263" w:name="_Toc464655899"/>
      <w:r>
        <w:t xml:space="preserve">SCREEN </w:t>
      </w:r>
      <w:r>
        <w:rPr>
          <w:color w:val="FFFFFF"/>
        </w:rPr>
        <w:t>02_120</w:t>
      </w:r>
      <w:bookmarkEnd w:id="263"/>
    </w:p>
    <w:p w14:paraId="01A6CE25" w14:textId="77777777" w:rsidR="00926C4E" w:rsidRDefault="00926C4E" w:rsidP="00926C4E">
      <w:pPr>
        <w:spacing w:before="60" w:after="60"/>
      </w:pPr>
    </w:p>
    <w:p w14:paraId="773F1045" w14:textId="77777777" w:rsidR="00926C4E" w:rsidRDefault="00926C4E" w:rsidP="00926C4E">
      <w:pPr>
        <w:spacing w:before="60" w:after="60"/>
      </w:pPr>
      <w:r>
        <w:rPr>
          <w:b/>
          <w:sz w:val="22"/>
          <w:szCs w:val="22"/>
        </w:rPr>
        <w:t>DESKTOP SCREEN TYPE</w:t>
      </w:r>
      <w:r>
        <w:rPr>
          <w:sz w:val="22"/>
          <w:szCs w:val="22"/>
        </w:rPr>
        <w:t>: Graphic Reveal Text</w:t>
      </w:r>
    </w:p>
    <w:p w14:paraId="49601510" w14:textId="77777777" w:rsidR="00926C4E" w:rsidRDefault="00926C4E" w:rsidP="00926C4E">
      <w:r>
        <w:rPr>
          <w:b/>
          <w:sz w:val="22"/>
          <w:szCs w:val="22"/>
        </w:rPr>
        <w:t>MOBILE SCREEN TYPE</w:t>
      </w:r>
      <w:r>
        <w:rPr>
          <w:sz w:val="22"/>
          <w:szCs w:val="22"/>
        </w:rPr>
        <w:t xml:space="preserve">: </w:t>
      </w:r>
      <w:proofErr w:type="spellStart"/>
      <w:r>
        <w:rPr>
          <w:sz w:val="22"/>
          <w:szCs w:val="22"/>
        </w:rPr>
        <w:t>Photostory</w:t>
      </w:r>
      <w:proofErr w:type="spellEnd"/>
      <w:r>
        <w:rPr>
          <w:sz w:val="22"/>
          <w:szCs w:val="22"/>
        </w:rPr>
        <w:t xml:space="preserve"> </w:t>
      </w:r>
      <w:r>
        <w:t>Topic title appears above all above first frame on mobile.</w:t>
      </w:r>
    </w:p>
    <w:p w14:paraId="0614DEB5" w14:textId="77777777" w:rsidR="00926C4E" w:rsidRDefault="00926C4E" w:rsidP="00926C4E"/>
    <w:p w14:paraId="69B07BB3" w14:textId="77777777" w:rsidR="00926C4E" w:rsidRDefault="00926C4E" w:rsidP="00926C4E">
      <w:r>
        <w:rPr>
          <w:b/>
          <w:color w:val="595959"/>
          <w:u w:val="single"/>
        </w:rPr>
        <w:t>DESCRIPTION</w:t>
      </w:r>
    </w:p>
    <w:p w14:paraId="328679D7" w14:textId="77777777" w:rsidR="00926C4E" w:rsidRPr="00CB3686" w:rsidRDefault="00926C4E" w:rsidP="00926C4E">
      <w:pPr>
        <w:rPr>
          <w:color w:val="808080" w:themeColor="background1" w:themeShade="80"/>
        </w:rPr>
      </w:pPr>
      <w:r w:rsidRPr="00CB3686">
        <w:rPr>
          <w:color w:val="808080" w:themeColor="background1" w:themeShade="80"/>
        </w:rPr>
        <w:t>Here we'll look at Google Mail</w:t>
      </w:r>
      <w:r w:rsidR="00B61843" w:rsidRPr="00CB3686">
        <w:rPr>
          <w:color w:val="808080" w:themeColor="background1" w:themeShade="80"/>
        </w:rPr>
        <w:t>.</w:t>
      </w:r>
    </w:p>
    <w:p w14:paraId="6BFCF196" w14:textId="77777777" w:rsidR="00926C4E" w:rsidRDefault="00926C4E" w:rsidP="00926C4E"/>
    <w:p w14:paraId="61CD0871" w14:textId="77777777" w:rsidR="00926C4E" w:rsidRDefault="00926C4E" w:rsidP="00926C4E">
      <w:pPr>
        <w:rPr>
          <w:b/>
          <w:color w:val="595959"/>
          <w:u w:val="single"/>
        </w:rPr>
      </w:pPr>
      <w:r>
        <w:rPr>
          <w:b/>
          <w:color w:val="595959"/>
          <w:u w:val="single"/>
        </w:rPr>
        <w:t xml:space="preserve">TITLE: </w:t>
      </w:r>
    </w:p>
    <w:p w14:paraId="11C9C81F" w14:textId="77777777" w:rsidR="00926C4E" w:rsidRPr="00704D1A" w:rsidRDefault="00926C4E" w:rsidP="00926C4E">
      <w:pPr>
        <w:rPr>
          <w:color w:val="auto"/>
        </w:rPr>
      </w:pPr>
      <w:r w:rsidRPr="00704D1A">
        <w:rPr>
          <w:b/>
          <w:color w:val="auto"/>
        </w:rPr>
        <w:t>G</w:t>
      </w:r>
      <w:r>
        <w:rPr>
          <w:b/>
          <w:color w:val="auto"/>
        </w:rPr>
        <w:t>mail</w:t>
      </w:r>
    </w:p>
    <w:p w14:paraId="050F046A" w14:textId="77777777" w:rsidR="00926C4E" w:rsidRDefault="00926C4E" w:rsidP="00926C4E"/>
    <w:p w14:paraId="2C28FDFF" w14:textId="77777777" w:rsidR="00926C4E" w:rsidRDefault="00926C4E" w:rsidP="00926C4E">
      <w:r>
        <w:rPr>
          <w:b/>
          <w:color w:val="595959"/>
          <w:u w:val="single"/>
        </w:rPr>
        <w:t>PROMPT</w:t>
      </w:r>
    </w:p>
    <w:p w14:paraId="3BA4EEE9" w14:textId="77777777" w:rsidR="00926C4E" w:rsidRDefault="00926C4E" w:rsidP="00926C4E">
      <w:r>
        <w:t>Select each icon to find out more.</w:t>
      </w:r>
    </w:p>
    <w:p w14:paraId="416E413A" w14:textId="77777777" w:rsidR="00926C4E" w:rsidRDefault="00926C4E" w:rsidP="00926C4E"/>
    <w:p w14:paraId="3DC92D14" w14:textId="77777777" w:rsidR="00926C4E" w:rsidRDefault="00926C4E" w:rsidP="00926C4E">
      <w:r>
        <w:rPr>
          <w:b/>
          <w:color w:val="595959"/>
          <w:u w:val="single"/>
        </w:rPr>
        <w:t>MOBILE PROMPT</w:t>
      </w:r>
    </w:p>
    <w:p w14:paraId="69D33E64" w14:textId="77777777" w:rsidR="00926C4E" w:rsidRDefault="00926C4E" w:rsidP="00926C4E">
      <w:r>
        <w:t>Scroll down to find out more.</w:t>
      </w:r>
    </w:p>
    <w:p w14:paraId="680D7245" w14:textId="77777777" w:rsidR="00926C4E" w:rsidRDefault="00926C4E" w:rsidP="00926C4E"/>
    <w:p w14:paraId="66E5A924" w14:textId="77777777" w:rsidR="00926C4E" w:rsidRDefault="00926C4E" w:rsidP="00926C4E">
      <w:r>
        <w:rPr>
          <w:b/>
          <w:color w:val="595959"/>
          <w:u w:val="single"/>
        </w:rPr>
        <w:t>ICON GRAPHIC 1</w:t>
      </w:r>
    </w:p>
    <w:p w14:paraId="1396AF62" w14:textId="77777777" w:rsidR="00926C4E" w:rsidRDefault="00926C4E" w:rsidP="00926C4E">
      <w:r>
        <w:rPr>
          <w:color w:val="595959"/>
        </w:rPr>
        <w:t>Gmail Icon</w:t>
      </w:r>
    </w:p>
    <w:p w14:paraId="16D30C42" w14:textId="77777777" w:rsidR="00926C4E" w:rsidRDefault="00926C4E" w:rsidP="00926C4E"/>
    <w:p w14:paraId="398A08A8" w14:textId="77777777" w:rsidR="00926C4E" w:rsidRDefault="00926C4E" w:rsidP="00926C4E">
      <w:r>
        <w:rPr>
          <w:b/>
          <w:color w:val="595959"/>
        </w:rPr>
        <w:t>DISPLAY GRAPHIC 1</w:t>
      </w:r>
    </w:p>
    <w:p w14:paraId="7F7AF636" w14:textId="77777777" w:rsidR="00926C4E" w:rsidRDefault="00926C4E" w:rsidP="00926C4E">
      <w:r>
        <w:rPr>
          <w:color w:val="595959"/>
        </w:rPr>
        <w:t>A screen grab of Gmail</w:t>
      </w:r>
    </w:p>
    <w:p w14:paraId="2B446603" w14:textId="77777777" w:rsidR="00926C4E" w:rsidRDefault="00926C4E" w:rsidP="00926C4E"/>
    <w:p w14:paraId="7A0A463F" w14:textId="77777777" w:rsidR="00926C4E" w:rsidRDefault="00926C4E" w:rsidP="00926C4E">
      <w:r>
        <w:rPr>
          <w:b/>
          <w:color w:val="595959"/>
          <w:u w:val="single"/>
        </w:rPr>
        <w:t xml:space="preserve">TEXT FOR GRAPHIC 1 </w:t>
      </w:r>
      <w:r>
        <w:rPr>
          <w:b/>
          <w:color w:val="808080"/>
          <w:u w:val="single"/>
        </w:rPr>
        <w:t>(50 words max)</w:t>
      </w:r>
    </w:p>
    <w:p w14:paraId="7735D1D3" w14:textId="19E94E72" w:rsidR="00926C4E" w:rsidRDefault="00F862AA" w:rsidP="00926C4E">
      <w:r>
        <w:t xml:space="preserve">With </w:t>
      </w:r>
      <w:r w:rsidR="005D1CE3" w:rsidRPr="00AF614E">
        <w:t xml:space="preserve">G Suite </w:t>
      </w:r>
      <w:del w:id="264" w:author="Dan Jones" w:date="2016-10-19T14:50:00Z">
        <w:r w:rsidR="005D1CE3" w:rsidRPr="00AF614E" w:rsidDel="00D923D3">
          <w:delText>–</w:delText>
        </w:r>
        <w:r w:rsidR="005D1CE3" w:rsidDel="00D923D3">
          <w:delText xml:space="preserve"> </w:delText>
        </w:r>
        <w:r w:rsidDel="00D923D3">
          <w:delText xml:space="preserve">Google Apps for Work </w:delText>
        </w:r>
      </w:del>
      <w:r>
        <w:t>y</w:t>
      </w:r>
      <w:r w:rsidR="00CB3686">
        <w:t>ou'll</w:t>
      </w:r>
      <w:r w:rsidR="00CB3686" w:rsidRPr="00CB3686">
        <w:t xml:space="preserve"> receive a new email address </w:t>
      </w:r>
      <w:r w:rsidR="00CB3686">
        <w:t>which</w:t>
      </w:r>
      <w:r w:rsidR="00CB3686" w:rsidRPr="00CB3686">
        <w:t xml:space="preserve"> will be your </w:t>
      </w:r>
      <w:r w:rsidR="00786E06" w:rsidRPr="00050963">
        <w:t>primary email account (@pwc.com).</w:t>
      </w:r>
      <w:r w:rsidR="00CB3686" w:rsidRPr="00CB3686">
        <w:t xml:space="preserve"> Using it will allow you to maximise all the flexible benefit</w:t>
      </w:r>
      <w:r w:rsidR="00CB3686">
        <w:t>s of Google you saw</w:t>
      </w:r>
      <w:r w:rsidR="00CB3686" w:rsidRPr="00CB3686">
        <w:t xml:space="preserve"> earlier with far more ease. You will retain your Notes </w:t>
      </w:r>
      <w:r>
        <w:t>account</w:t>
      </w:r>
      <w:r w:rsidR="00CB3686" w:rsidRPr="00CB3686">
        <w:t xml:space="preserve">, allowing access to email and calendar entries received before </w:t>
      </w:r>
      <w:r>
        <w:t xml:space="preserve">the calendar switch </w:t>
      </w:r>
      <w:r w:rsidR="00CB3686" w:rsidRPr="00CB3686">
        <w:t xml:space="preserve">and potentially, for exceptional situations, </w:t>
      </w:r>
      <w:r w:rsidR="00262E34">
        <w:t>wh</w:t>
      </w:r>
      <w:r w:rsidR="00CB3686" w:rsidRPr="00CB3686">
        <w:t>ere it may be appropriate to continue to use Notes mail rather than Gmail.</w:t>
      </w:r>
    </w:p>
    <w:p w14:paraId="66BF7E11" w14:textId="77777777" w:rsidR="00F862AA" w:rsidRDefault="00F862AA" w:rsidP="00926C4E"/>
    <w:p w14:paraId="5B543A1A" w14:textId="77777777" w:rsidR="00F862AA" w:rsidRDefault="00F862AA" w:rsidP="00926C4E">
      <w:r>
        <w:t>We will cover more</w:t>
      </w:r>
      <w:r w:rsidR="00096C27">
        <w:t xml:space="preserve"> on </w:t>
      </w:r>
      <w:r w:rsidR="00DF5F38">
        <w:t>managing engagements</w:t>
      </w:r>
      <w:r>
        <w:t xml:space="preserve"> in the Google and Clients section. </w:t>
      </w:r>
    </w:p>
    <w:p w14:paraId="4945CED0" w14:textId="77777777" w:rsidR="00926C4E" w:rsidRDefault="00926C4E" w:rsidP="00926C4E"/>
    <w:p w14:paraId="161BD376" w14:textId="77777777" w:rsidR="00926C4E" w:rsidRDefault="00926C4E" w:rsidP="00926C4E">
      <w:r>
        <w:rPr>
          <w:b/>
          <w:color w:val="595959"/>
          <w:u w:val="single"/>
        </w:rPr>
        <w:t>ICON GRAPHIC 2</w:t>
      </w:r>
    </w:p>
    <w:p w14:paraId="448C1DCC" w14:textId="77777777" w:rsidR="00926C4E" w:rsidRDefault="00477F73" w:rsidP="00926C4E">
      <w:r>
        <w:rPr>
          <w:color w:val="595959"/>
        </w:rPr>
        <w:t>Warning triangle icon</w:t>
      </w:r>
    </w:p>
    <w:p w14:paraId="4E600356" w14:textId="77777777" w:rsidR="00926C4E" w:rsidRDefault="00926C4E" w:rsidP="00926C4E"/>
    <w:p w14:paraId="546CC71E" w14:textId="77777777" w:rsidR="00926C4E" w:rsidRDefault="00926C4E" w:rsidP="00926C4E">
      <w:r>
        <w:rPr>
          <w:b/>
          <w:color w:val="595959"/>
        </w:rPr>
        <w:t>DISPLAY GRAPHIC 2</w:t>
      </w:r>
    </w:p>
    <w:p w14:paraId="6C1FB1AC" w14:textId="77777777" w:rsidR="00926C4E" w:rsidRDefault="00071A8C" w:rsidP="00926C4E">
      <w:proofErr w:type="gramStart"/>
      <w:r>
        <w:rPr>
          <w:color w:val="595959"/>
        </w:rPr>
        <w:t>An image of a business person looking at their iPhone.</w:t>
      </w:r>
      <w:proofErr w:type="gramEnd"/>
    </w:p>
    <w:p w14:paraId="16F00348" w14:textId="77777777" w:rsidR="00926C4E" w:rsidRDefault="00926C4E" w:rsidP="00926C4E">
      <w:pPr>
        <w:tabs>
          <w:tab w:val="left" w:pos="2100"/>
        </w:tabs>
      </w:pPr>
      <w:r>
        <w:tab/>
      </w:r>
    </w:p>
    <w:p w14:paraId="10BA94EF" w14:textId="77777777" w:rsidR="00926C4E" w:rsidRDefault="00926C4E" w:rsidP="00926C4E">
      <w:r>
        <w:rPr>
          <w:b/>
          <w:color w:val="595959"/>
          <w:u w:val="single"/>
        </w:rPr>
        <w:t xml:space="preserve">TEXT FOR GRAPHIC 2 </w:t>
      </w:r>
      <w:r>
        <w:rPr>
          <w:b/>
          <w:color w:val="808080"/>
          <w:u w:val="single"/>
        </w:rPr>
        <w:t>(50 words max)</w:t>
      </w:r>
    </w:p>
    <w:p w14:paraId="60F05C01" w14:textId="77777777" w:rsidR="00926C4E" w:rsidRDefault="00153723" w:rsidP="00926C4E">
      <w:r w:rsidRPr="00153723">
        <w:rPr>
          <w:sz w:val="21"/>
          <w:szCs w:val="21"/>
        </w:rPr>
        <w:t>In addition to Gmail, you</w:t>
      </w:r>
      <w:r w:rsidR="006524ED">
        <w:rPr>
          <w:sz w:val="21"/>
          <w:szCs w:val="21"/>
        </w:rPr>
        <w:t>'</w:t>
      </w:r>
      <w:r w:rsidRPr="00153723">
        <w:rPr>
          <w:sz w:val="21"/>
          <w:szCs w:val="21"/>
        </w:rPr>
        <w:t xml:space="preserve">ll continue to have your Notes email address and access to your archives. To minimise confusion caused by this, we will soon enable forwarding of email from Notes to Google. </w:t>
      </w:r>
      <w:r w:rsidRPr="00153723">
        <w:rPr>
          <w:sz w:val="21"/>
          <w:szCs w:val="21"/>
        </w:rPr>
        <w:br/>
      </w:r>
      <w:r w:rsidRPr="00153723">
        <w:rPr>
          <w:sz w:val="21"/>
          <w:szCs w:val="21"/>
        </w:rPr>
        <w:br/>
        <w:t xml:space="preserve">However, in accordance with the PwC Google business rules, Partners and staff who work with clients listed in the </w:t>
      </w:r>
      <w:r w:rsidR="001311CF" w:rsidRPr="00FC3EFE">
        <w:fldChar w:fldCharType="begin"/>
      </w:r>
      <w:r w:rsidR="001311CF" w:rsidRPr="001311CF">
        <w:rPr>
          <w:highlight w:val="yellow"/>
          <w:rPrChange w:id="265" w:author="Electra Karanasiu" w:date="2016-10-16T18:10:00Z">
            <w:rPr/>
          </w:rPrChange>
        </w:rPr>
        <w:instrText xml:space="preserve"> HYPERLINK "http://exceptionregistry/" </w:instrText>
      </w:r>
      <w:r w:rsidR="001311CF" w:rsidRPr="00FC3EFE">
        <w:rPr>
          <w:highlight w:val="yellow"/>
          <w:rPrChange w:id="266" w:author="Electra Karanasiu" w:date="2016-10-16T18:10:00Z">
            <w:rPr>
              <w:rStyle w:val="Hyperlink"/>
              <w:sz w:val="21"/>
              <w:szCs w:val="21"/>
            </w:rPr>
          </w:rPrChange>
        </w:rPr>
        <w:fldChar w:fldCharType="separate"/>
      </w:r>
      <w:r w:rsidRPr="00FC3EFE">
        <w:rPr>
          <w:rStyle w:val="Hyperlink"/>
          <w:sz w:val="21"/>
          <w:szCs w:val="21"/>
        </w:rPr>
        <w:t xml:space="preserve">Global Google Client Exception </w:t>
      </w:r>
      <w:r w:rsidR="00765B7A" w:rsidRPr="00FC3EFE">
        <w:rPr>
          <w:rStyle w:val="Hyperlink"/>
          <w:sz w:val="21"/>
          <w:szCs w:val="21"/>
        </w:rPr>
        <w:t>Registry</w:t>
      </w:r>
      <w:r w:rsidR="001311CF" w:rsidRPr="00FC3EFE">
        <w:rPr>
          <w:rStyle w:val="Hyperlink"/>
          <w:sz w:val="21"/>
          <w:szCs w:val="21"/>
        </w:rPr>
        <w:fldChar w:fldCharType="end"/>
      </w:r>
      <w:r w:rsidR="00765B7A">
        <w:rPr>
          <w:sz w:val="21"/>
          <w:szCs w:val="21"/>
        </w:rPr>
        <w:t xml:space="preserve"> </w:t>
      </w:r>
      <w:r w:rsidRPr="00153723">
        <w:rPr>
          <w:sz w:val="21"/>
          <w:szCs w:val="21"/>
        </w:rPr>
        <w:t>must continue to use Notes to communicate. Check with your engagement team and the Registry to determine how to proceed.</w:t>
      </w:r>
      <w:r w:rsidRPr="00153723">
        <w:rPr>
          <w:sz w:val="21"/>
          <w:szCs w:val="21"/>
        </w:rPr>
        <w:br/>
      </w:r>
      <w:r w:rsidRPr="00153723">
        <w:rPr>
          <w:sz w:val="21"/>
          <w:szCs w:val="21"/>
        </w:rPr>
        <w:br/>
      </w:r>
      <w:r>
        <w:rPr>
          <w:sz w:val="21"/>
          <w:szCs w:val="21"/>
        </w:rPr>
        <w:t>Please</w:t>
      </w:r>
      <w:r w:rsidR="0066300D">
        <w:rPr>
          <w:sz w:val="21"/>
          <w:szCs w:val="21"/>
        </w:rPr>
        <w:t xml:space="preserve"> </w:t>
      </w:r>
      <w:r w:rsidRPr="00153723">
        <w:rPr>
          <w:sz w:val="21"/>
          <w:szCs w:val="21"/>
        </w:rPr>
        <w:t>visit</w:t>
      </w:r>
      <w:ins w:id="267" w:author="Niall Magennis" w:date="2016-10-19T14:57:00Z">
        <w:r w:rsidR="00A84C9A">
          <w:rPr>
            <w:sz w:val="21"/>
            <w:szCs w:val="21"/>
          </w:rPr>
          <w:t xml:space="preserve"> </w:t>
        </w:r>
        <w:r w:rsidR="00A84C9A" w:rsidRPr="00A84C9A">
          <w:rPr>
            <w:sz w:val="21"/>
            <w:szCs w:val="21"/>
          </w:rPr>
          <w:t>G Suite - Going Google: Middle East</w:t>
        </w:r>
        <w:r w:rsidR="00A84C9A">
          <w:rPr>
            <w:sz w:val="21"/>
            <w:szCs w:val="21"/>
          </w:rPr>
          <w:t xml:space="preserve"> </w:t>
        </w:r>
      </w:ins>
      <w:del w:id="268" w:author="Dan Jones" w:date="2016-10-19T14:51:00Z">
        <w:r w:rsidRPr="00153723" w:rsidDel="00D923D3">
          <w:rPr>
            <w:sz w:val="21"/>
            <w:szCs w:val="21"/>
          </w:rPr>
          <w:delText xml:space="preserve"> </w:delText>
        </w:r>
      </w:del>
      <w:del w:id="269" w:author="Niall Magennis" w:date="2016-10-19T14:57:00Z">
        <w:r w:rsidR="00723497" w:rsidRPr="00D923D3" w:rsidDel="00A84C9A">
          <w:rPr>
            <w:sz w:val="21"/>
            <w:szCs w:val="21"/>
          </w:rPr>
          <w:delText>G Suite – Google Apps for Work UK</w:delText>
        </w:r>
        <w:r w:rsidRPr="00D923D3" w:rsidDel="00A84C9A">
          <w:rPr>
            <w:sz w:val="21"/>
            <w:szCs w:val="21"/>
          </w:rPr>
          <w:delText xml:space="preserve"> </w:delText>
        </w:r>
      </w:del>
      <w:r w:rsidRPr="00D923D3">
        <w:rPr>
          <w:sz w:val="21"/>
          <w:szCs w:val="21"/>
        </w:rPr>
        <w:t>on Spark for</w:t>
      </w:r>
      <w:r w:rsidRPr="00153723">
        <w:rPr>
          <w:sz w:val="21"/>
          <w:szCs w:val="21"/>
        </w:rPr>
        <w:t xml:space="preserve"> additional guidance on the use of mail. </w:t>
      </w:r>
      <w:r w:rsidRPr="00153723">
        <w:rPr>
          <w:sz w:val="21"/>
          <w:szCs w:val="21"/>
        </w:rPr>
        <w:br/>
      </w:r>
      <w:r w:rsidRPr="00153723">
        <w:rPr>
          <w:sz w:val="21"/>
          <w:szCs w:val="21"/>
        </w:rPr>
        <w:br/>
      </w:r>
    </w:p>
    <w:p w14:paraId="000681A3" w14:textId="77777777" w:rsidR="00926C4E" w:rsidRDefault="00926C4E" w:rsidP="00926C4E">
      <w:r>
        <w:rPr>
          <w:b/>
          <w:color w:val="595959"/>
          <w:u w:val="single"/>
        </w:rPr>
        <w:t>ICON GRAPHIC 3</w:t>
      </w:r>
    </w:p>
    <w:p w14:paraId="14A7F394" w14:textId="77777777" w:rsidR="00926C4E" w:rsidRDefault="00302835" w:rsidP="00926C4E">
      <w:r>
        <w:rPr>
          <w:color w:val="595959"/>
        </w:rPr>
        <w:t>Gmail open email icon</w:t>
      </w:r>
    </w:p>
    <w:p w14:paraId="0A383270" w14:textId="77777777" w:rsidR="00926C4E" w:rsidRDefault="00926C4E" w:rsidP="00926C4E"/>
    <w:p w14:paraId="28F3A044" w14:textId="77777777" w:rsidR="00926C4E" w:rsidRDefault="00926C4E" w:rsidP="00926C4E">
      <w:r>
        <w:rPr>
          <w:b/>
          <w:color w:val="595959"/>
        </w:rPr>
        <w:t>DISPLAY GRAPHIC 3</w:t>
      </w:r>
    </w:p>
    <w:p w14:paraId="25580D1E" w14:textId="77777777" w:rsidR="00926C4E" w:rsidRDefault="00926C4E" w:rsidP="00926C4E">
      <w:r>
        <w:rPr>
          <w:color w:val="595959"/>
        </w:rPr>
        <w:t>A</w:t>
      </w:r>
      <w:r w:rsidR="00302835">
        <w:rPr>
          <w:color w:val="595959"/>
        </w:rPr>
        <w:t>n image of Gmail as it appears on a mobile and on a laptop screen</w:t>
      </w:r>
    </w:p>
    <w:p w14:paraId="3DFBF2F1" w14:textId="77777777" w:rsidR="00926C4E" w:rsidRDefault="00926C4E" w:rsidP="00926C4E"/>
    <w:p w14:paraId="05A3E67D" w14:textId="77777777" w:rsidR="00926C4E" w:rsidRDefault="00926C4E" w:rsidP="00926C4E">
      <w:r>
        <w:rPr>
          <w:b/>
          <w:color w:val="595959"/>
          <w:u w:val="single"/>
        </w:rPr>
        <w:t xml:space="preserve">TEXT FOR GRAPHIC 3 </w:t>
      </w:r>
      <w:r>
        <w:rPr>
          <w:b/>
          <w:color w:val="808080"/>
          <w:u w:val="single"/>
        </w:rPr>
        <w:t>(50 words max)</w:t>
      </w:r>
    </w:p>
    <w:p w14:paraId="7BCE0234" w14:textId="77777777" w:rsidR="00302835" w:rsidRPr="00302835" w:rsidRDefault="00302835" w:rsidP="00302835">
      <w:pPr>
        <w:rPr>
          <w:szCs w:val="22"/>
        </w:rPr>
      </w:pPr>
      <w:r w:rsidRPr="00302835">
        <w:rPr>
          <w:szCs w:val="22"/>
        </w:rPr>
        <w:t xml:space="preserve">Here are seven great features of Gmail: </w:t>
      </w:r>
    </w:p>
    <w:p w14:paraId="293778F5" w14:textId="77777777" w:rsidR="00302835" w:rsidRPr="00302835" w:rsidRDefault="00302835" w:rsidP="00302835">
      <w:pPr>
        <w:rPr>
          <w:szCs w:val="22"/>
        </w:rPr>
      </w:pPr>
    </w:p>
    <w:p w14:paraId="5028106A" w14:textId="77777777" w:rsidR="00302835" w:rsidRPr="00302835" w:rsidRDefault="00302835" w:rsidP="00302835">
      <w:pPr>
        <w:numPr>
          <w:ilvl w:val="0"/>
          <w:numId w:val="7"/>
        </w:numPr>
        <w:spacing w:line="276" w:lineRule="auto"/>
        <w:ind w:hanging="360"/>
        <w:contextualSpacing/>
        <w:rPr>
          <w:szCs w:val="22"/>
          <w:highlight w:val="white"/>
        </w:rPr>
      </w:pPr>
      <w:r w:rsidRPr="00302835">
        <w:rPr>
          <w:szCs w:val="22"/>
          <w:highlight w:val="white"/>
        </w:rPr>
        <w:t>Gmail</w:t>
      </w:r>
      <w:r w:rsidR="009E0A82">
        <w:rPr>
          <w:szCs w:val="22"/>
          <w:highlight w:val="white"/>
        </w:rPr>
        <w:t xml:space="preserve"> message</w:t>
      </w:r>
      <w:r w:rsidRPr="00302835">
        <w:rPr>
          <w:szCs w:val="22"/>
          <w:highlight w:val="white"/>
        </w:rPr>
        <w:t xml:space="preserve">s are </w:t>
      </w:r>
      <w:r w:rsidRPr="00302835">
        <w:rPr>
          <w:b/>
          <w:szCs w:val="22"/>
          <w:highlight w:val="white"/>
        </w:rPr>
        <w:t>grouped</w:t>
      </w:r>
      <w:r w:rsidRPr="00302835">
        <w:rPr>
          <w:szCs w:val="22"/>
          <w:highlight w:val="white"/>
        </w:rPr>
        <w:t xml:space="preserve"> into single thread conversations</w:t>
      </w:r>
      <w:r w:rsidR="00230CAD">
        <w:rPr>
          <w:szCs w:val="22"/>
          <w:highlight w:val="white"/>
        </w:rPr>
        <w:t xml:space="preserve"> making it easier to stay organised</w:t>
      </w:r>
      <w:r w:rsidR="005312D1">
        <w:rPr>
          <w:szCs w:val="22"/>
          <w:highlight w:val="white"/>
        </w:rPr>
        <w:t>.</w:t>
      </w:r>
    </w:p>
    <w:p w14:paraId="2C0AA24D" w14:textId="77777777" w:rsidR="00302835" w:rsidRPr="00302835" w:rsidRDefault="00302835" w:rsidP="00302835">
      <w:pPr>
        <w:numPr>
          <w:ilvl w:val="0"/>
          <w:numId w:val="7"/>
        </w:numPr>
        <w:spacing w:line="276" w:lineRule="auto"/>
        <w:ind w:hanging="360"/>
        <w:contextualSpacing/>
        <w:rPr>
          <w:szCs w:val="22"/>
          <w:highlight w:val="white"/>
        </w:rPr>
      </w:pPr>
      <w:r w:rsidRPr="00302835">
        <w:rPr>
          <w:b/>
          <w:szCs w:val="22"/>
          <w:highlight w:val="white"/>
        </w:rPr>
        <w:lastRenderedPageBreak/>
        <w:t>Labels</w:t>
      </w:r>
      <w:r w:rsidRPr="00302835">
        <w:rPr>
          <w:szCs w:val="22"/>
          <w:highlight w:val="white"/>
        </w:rPr>
        <w:t xml:space="preserve"> are folders with a twist. You can apply multiple labels</w:t>
      </w:r>
      <w:r w:rsidR="005312D1">
        <w:rPr>
          <w:szCs w:val="22"/>
          <w:highlight w:val="white"/>
        </w:rPr>
        <w:t>,</w:t>
      </w:r>
      <w:r w:rsidRPr="00302835">
        <w:rPr>
          <w:szCs w:val="22"/>
          <w:highlight w:val="white"/>
        </w:rPr>
        <w:t xml:space="preserve"> making it easier to find messages and stay organised</w:t>
      </w:r>
      <w:r w:rsidR="005312D1">
        <w:rPr>
          <w:szCs w:val="22"/>
          <w:highlight w:val="white"/>
        </w:rPr>
        <w:t>.</w:t>
      </w:r>
    </w:p>
    <w:p w14:paraId="2F013E1D" w14:textId="77777777" w:rsidR="00302835" w:rsidRPr="00302835" w:rsidRDefault="00302835" w:rsidP="00302835">
      <w:pPr>
        <w:numPr>
          <w:ilvl w:val="0"/>
          <w:numId w:val="7"/>
        </w:numPr>
        <w:spacing w:line="276" w:lineRule="auto"/>
        <w:ind w:hanging="360"/>
        <w:contextualSpacing/>
        <w:rPr>
          <w:szCs w:val="22"/>
          <w:highlight w:val="white"/>
        </w:rPr>
      </w:pPr>
      <w:r w:rsidRPr="00302835">
        <w:rPr>
          <w:szCs w:val="22"/>
          <w:highlight w:val="white"/>
        </w:rPr>
        <w:t xml:space="preserve">Mark important emails with </w:t>
      </w:r>
      <w:r w:rsidRPr="00302835">
        <w:rPr>
          <w:b/>
          <w:szCs w:val="22"/>
          <w:highlight w:val="white"/>
        </w:rPr>
        <w:t>Stars and Importance Markers</w:t>
      </w:r>
      <w:r w:rsidR="005312D1" w:rsidRPr="0029478A">
        <w:rPr>
          <w:szCs w:val="22"/>
          <w:highlight w:val="white"/>
        </w:rPr>
        <w:t>,</w:t>
      </w:r>
      <w:r w:rsidRPr="00302835">
        <w:rPr>
          <w:szCs w:val="22"/>
          <w:highlight w:val="white"/>
        </w:rPr>
        <w:t xml:space="preserve"> helping you keep track and prioritise. The more you use it, the quicker it will train your Gmail about what</w:t>
      </w:r>
      <w:r w:rsidR="00133056">
        <w:rPr>
          <w:szCs w:val="22"/>
          <w:highlight w:val="white"/>
        </w:rPr>
        <w:t>'</w:t>
      </w:r>
      <w:r w:rsidRPr="00302835">
        <w:rPr>
          <w:szCs w:val="22"/>
          <w:highlight w:val="white"/>
        </w:rPr>
        <w:t>s important to you</w:t>
      </w:r>
      <w:r w:rsidR="005312D1">
        <w:rPr>
          <w:szCs w:val="22"/>
          <w:highlight w:val="white"/>
        </w:rPr>
        <w:t>.</w:t>
      </w:r>
    </w:p>
    <w:p w14:paraId="5DB8A5B7" w14:textId="77777777" w:rsidR="00302835" w:rsidRPr="00302835" w:rsidRDefault="00302835" w:rsidP="00302835">
      <w:pPr>
        <w:numPr>
          <w:ilvl w:val="0"/>
          <w:numId w:val="7"/>
        </w:numPr>
        <w:spacing w:line="276" w:lineRule="auto"/>
        <w:ind w:hanging="360"/>
        <w:contextualSpacing/>
        <w:rPr>
          <w:szCs w:val="22"/>
          <w:highlight w:val="white"/>
        </w:rPr>
      </w:pPr>
      <w:r w:rsidRPr="00302835">
        <w:rPr>
          <w:szCs w:val="22"/>
          <w:highlight w:val="white"/>
        </w:rPr>
        <w:t xml:space="preserve">Create </w:t>
      </w:r>
      <w:r w:rsidRPr="00302835">
        <w:rPr>
          <w:b/>
          <w:szCs w:val="22"/>
          <w:highlight w:val="white"/>
        </w:rPr>
        <w:t>to-do lists</w:t>
      </w:r>
      <w:r w:rsidRPr="00302835">
        <w:rPr>
          <w:szCs w:val="22"/>
          <w:highlight w:val="white"/>
        </w:rPr>
        <w:t xml:space="preserve"> to keep track of key activities,</w:t>
      </w:r>
      <w:r w:rsidR="00AE581F">
        <w:rPr>
          <w:szCs w:val="22"/>
          <w:highlight w:val="white"/>
        </w:rPr>
        <w:t xml:space="preserve"> and</w:t>
      </w:r>
      <w:r w:rsidRPr="00302835">
        <w:rPr>
          <w:szCs w:val="22"/>
          <w:highlight w:val="white"/>
        </w:rPr>
        <w:t xml:space="preserve"> add </w:t>
      </w:r>
      <w:r w:rsidR="005312D1">
        <w:rPr>
          <w:szCs w:val="22"/>
          <w:highlight w:val="white"/>
        </w:rPr>
        <w:t>them</w:t>
      </w:r>
      <w:r w:rsidRPr="00302835">
        <w:rPr>
          <w:szCs w:val="22"/>
          <w:highlight w:val="white"/>
        </w:rPr>
        <w:t xml:space="preserve"> to your email</w:t>
      </w:r>
      <w:r w:rsidR="00AE581F">
        <w:rPr>
          <w:szCs w:val="22"/>
          <w:highlight w:val="white"/>
        </w:rPr>
        <w:t>s</w:t>
      </w:r>
      <w:r w:rsidRPr="00302835">
        <w:rPr>
          <w:szCs w:val="22"/>
          <w:highlight w:val="white"/>
        </w:rPr>
        <w:t xml:space="preserve"> and tasks</w:t>
      </w:r>
      <w:r w:rsidR="00AE581F">
        <w:rPr>
          <w:szCs w:val="22"/>
          <w:highlight w:val="white"/>
        </w:rPr>
        <w:t>,</w:t>
      </w:r>
      <w:r w:rsidRPr="00302835">
        <w:rPr>
          <w:szCs w:val="22"/>
          <w:highlight w:val="white"/>
        </w:rPr>
        <w:t xml:space="preserve"> with dates sync</w:t>
      </w:r>
      <w:r w:rsidR="005312D1">
        <w:rPr>
          <w:szCs w:val="22"/>
          <w:highlight w:val="white"/>
        </w:rPr>
        <w:t>ed</w:t>
      </w:r>
      <w:r w:rsidRPr="00302835">
        <w:rPr>
          <w:szCs w:val="22"/>
          <w:highlight w:val="white"/>
        </w:rPr>
        <w:t xml:space="preserve"> up seamlessly with your Google Calendar</w:t>
      </w:r>
      <w:r w:rsidR="005312D1">
        <w:rPr>
          <w:szCs w:val="22"/>
          <w:highlight w:val="white"/>
        </w:rPr>
        <w:t>.</w:t>
      </w:r>
    </w:p>
    <w:p w14:paraId="0FBA4CC1" w14:textId="77777777" w:rsidR="00302835" w:rsidRPr="00302835" w:rsidRDefault="00302835" w:rsidP="00302835">
      <w:pPr>
        <w:numPr>
          <w:ilvl w:val="0"/>
          <w:numId w:val="7"/>
        </w:numPr>
        <w:spacing w:line="276" w:lineRule="auto"/>
        <w:ind w:hanging="360"/>
        <w:contextualSpacing/>
        <w:rPr>
          <w:szCs w:val="22"/>
          <w:highlight w:val="white"/>
        </w:rPr>
      </w:pPr>
      <w:r w:rsidRPr="00302835">
        <w:rPr>
          <w:b/>
          <w:szCs w:val="22"/>
          <w:highlight w:val="white"/>
        </w:rPr>
        <w:t xml:space="preserve">View attachments instantly </w:t>
      </w:r>
      <w:r w:rsidRPr="00302835">
        <w:rPr>
          <w:szCs w:val="22"/>
          <w:highlight w:val="white"/>
        </w:rPr>
        <w:t>or save attachments directly to Drive</w:t>
      </w:r>
      <w:r w:rsidR="00ED47EA">
        <w:rPr>
          <w:szCs w:val="22"/>
          <w:highlight w:val="white"/>
        </w:rPr>
        <w:t>, making it easier to find things quickly.</w:t>
      </w:r>
    </w:p>
    <w:p w14:paraId="791F3178" w14:textId="77777777" w:rsidR="00302835" w:rsidRPr="00302835" w:rsidRDefault="00302835" w:rsidP="00302835">
      <w:pPr>
        <w:numPr>
          <w:ilvl w:val="0"/>
          <w:numId w:val="7"/>
        </w:numPr>
        <w:spacing w:line="276" w:lineRule="auto"/>
        <w:ind w:hanging="360"/>
        <w:contextualSpacing/>
        <w:rPr>
          <w:sz w:val="18"/>
        </w:rPr>
      </w:pPr>
      <w:r w:rsidRPr="00302835">
        <w:rPr>
          <w:b/>
          <w:szCs w:val="22"/>
          <w:highlight w:val="white"/>
        </w:rPr>
        <w:t>Chat</w:t>
      </w:r>
      <w:r w:rsidRPr="00302835">
        <w:rPr>
          <w:szCs w:val="22"/>
          <w:highlight w:val="white"/>
        </w:rPr>
        <w:t xml:space="preserve"> with your colleagues or join a Hangout straight from your inbox</w:t>
      </w:r>
      <w:r w:rsidR="005312D1">
        <w:rPr>
          <w:szCs w:val="22"/>
        </w:rPr>
        <w:t>.</w:t>
      </w:r>
    </w:p>
    <w:p w14:paraId="3CB9D2FD" w14:textId="77777777" w:rsidR="00926C4E" w:rsidRDefault="00302835" w:rsidP="00302835">
      <w:pPr>
        <w:numPr>
          <w:ilvl w:val="0"/>
          <w:numId w:val="7"/>
        </w:numPr>
        <w:spacing w:line="276" w:lineRule="auto"/>
        <w:ind w:hanging="360"/>
        <w:contextualSpacing/>
      </w:pPr>
      <w:r w:rsidRPr="00302835">
        <w:rPr>
          <w:szCs w:val="22"/>
          <w:highlight w:val="white"/>
        </w:rPr>
        <w:t xml:space="preserve">Set up </w:t>
      </w:r>
      <w:r w:rsidRPr="00302835">
        <w:rPr>
          <w:b/>
          <w:szCs w:val="22"/>
          <w:highlight w:val="white"/>
        </w:rPr>
        <w:t>pre-written templates</w:t>
      </w:r>
      <w:r w:rsidRPr="00302835">
        <w:rPr>
          <w:szCs w:val="22"/>
          <w:highlight w:val="white"/>
        </w:rPr>
        <w:t xml:space="preserve"> for quick, easy responses to save time</w:t>
      </w:r>
      <w:r w:rsidR="005312D1">
        <w:rPr>
          <w:szCs w:val="22"/>
        </w:rPr>
        <w:t>.</w:t>
      </w:r>
      <w:r w:rsidR="00926C4E">
        <w:t xml:space="preserve">   </w:t>
      </w:r>
    </w:p>
    <w:p w14:paraId="3FDFFA45" w14:textId="77777777" w:rsidR="00926C4E" w:rsidRDefault="00926C4E" w:rsidP="00926C4E"/>
    <w:p w14:paraId="0E90F20D" w14:textId="77777777" w:rsidR="002E2232" w:rsidRDefault="002E2232">
      <w:r>
        <w:br w:type="page"/>
      </w:r>
    </w:p>
    <w:p w14:paraId="69A28D0D" w14:textId="77777777" w:rsidR="002E2232" w:rsidRDefault="002E2232" w:rsidP="002E2232">
      <w:pPr>
        <w:pStyle w:val="Heading2"/>
        <w:shd w:val="clear" w:color="auto" w:fill="525252" w:themeFill="accent3" w:themeFillShade="80"/>
        <w:jc w:val="left"/>
      </w:pPr>
      <w:bookmarkStart w:id="270" w:name="_Toc464655900"/>
      <w:r>
        <w:lastRenderedPageBreak/>
        <w:t xml:space="preserve">SCREEN </w:t>
      </w:r>
      <w:r>
        <w:rPr>
          <w:color w:val="FFFFFF"/>
        </w:rPr>
        <w:t>02_130</w:t>
      </w:r>
      <w:bookmarkEnd w:id="270"/>
    </w:p>
    <w:p w14:paraId="1C0A0BA2" w14:textId="77777777" w:rsidR="002E2232" w:rsidRDefault="002E2232" w:rsidP="002E2232">
      <w:pPr>
        <w:spacing w:before="60" w:after="60"/>
      </w:pPr>
      <w:r>
        <w:rPr>
          <w:b/>
          <w:sz w:val="22"/>
          <w:szCs w:val="22"/>
        </w:rPr>
        <w:t>DESKTOP/MOBILE SCREEN TYPE</w:t>
      </w:r>
      <w:r>
        <w:rPr>
          <w:sz w:val="22"/>
          <w:szCs w:val="22"/>
        </w:rPr>
        <w:t>: Text and graphic</w:t>
      </w:r>
    </w:p>
    <w:p w14:paraId="486D0C82" w14:textId="77777777" w:rsidR="002E2232" w:rsidRDefault="002E2232" w:rsidP="002E2232">
      <w:pPr>
        <w:spacing w:before="60" w:after="60"/>
      </w:pPr>
    </w:p>
    <w:p w14:paraId="1A85BC15" w14:textId="77777777" w:rsidR="002E2232" w:rsidRDefault="002E2232" w:rsidP="002E2232"/>
    <w:p w14:paraId="178D37D7" w14:textId="77777777" w:rsidR="002E2232" w:rsidRDefault="002E2232" w:rsidP="002E2232">
      <w:r>
        <w:rPr>
          <w:b/>
          <w:color w:val="595959"/>
          <w:u w:val="single"/>
        </w:rPr>
        <w:t>DESCRIPTION</w:t>
      </w:r>
    </w:p>
    <w:p w14:paraId="1FA3EE27" w14:textId="77777777" w:rsidR="002E2232" w:rsidRPr="00704D1A" w:rsidRDefault="002E2232" w:rsidP="002E2232">
      <w:pPr>
        <w:rPr>
          <w:color w:val="595959"/>
        </w:rPr>
      </w:pPr>
      <w:r w:rsidRPr="00704D1A">
        <w:rPr>
          <w:color w:val="595959"/>
        </w:rPr>
        <w:t xml:space="preserve">Here we'll </w:t>
      </w:r>
      <w:r>
        <w:rPr>
          <w:color w:val="595959"/>
        </w:rPr>
        <w:t>describe Google Apps</w:t>
      </w:r>
    </w:p>
    <w:p w14:paraId="6EF406BC" w14:textId="77777777" w:rsidR="002E2232" w:rsidRDefault="002E2232" w:rsidP="002E2232"/>
    <w:p w14:paraId="22B35FD2" w14:textId="77777777" w:rsidR="002E2232" w:rsidRDefault="002E2232" w:rsidP="002E2232">
      <w:r>
        <w:rPr>
          <w:b/>
          <w:color w:val="595959"/>
          <w:u w:val="single"/>
        </w:rPr>
        <w:t>GRAPHIC</w:t>
      </w:r>
    </w:p>
    <w:p w14:paraId="566FC923" w14:textId="77777777" w:rsidR="00A37D8C" w:rsidRDefault="00A37D8C" w:rsidP="002E2232">
      <w:pPr>
        <w:rPr>
          <w:color w:val="595959"/>
        </w:rPr>
      </w:pPr>
    </w:p>
    <w:p w14:paraId="1984395B" w14:textId="77777777" w:rsidR="002E2232" w:rsidRDefault="002E2232" w:rsidP="002E2232"/>
    <w:p w14:paraId="00991248" w14:textId="77777777" w:rsidR="002E2232" w:rsidRDefault="002E2232" w:rsidP="002E2232">
      <w:pPr>
        <w:rPr>
          <w:b/>
          <w:color w:val="595959"/>
          <w:u w:val="single"/>
        </w:rPr>
      </w:pPr>
      <w:r>
        <w:rPr>
          <w:b/>
          <w:color w:val="595959"/>
          <w:u w:val="single"/>
        </w:rPr>
        <w:t xml:space="preserve">TITLE: </w:t>
      </w:r>
    </w:p>
    <w:p w14:paraId="0B5F0CCE" w14:textId="77777777" w:rsidR="002E2232" w:rsidRPr="00704D1A" w:rsidRDefault="002E2232" w:rsidP="002E2232">
      <w:pPr>
        <w:rPr>
          <w:color w:val="auto"/>
        </w:rPr>
      </w:pPr>
      <w:r w:rsidRPr="00704D1A">
        <w:rPr>
          <w:b/>
          <w:color w:val="auto"/>
        </w:rPr>
        <w:t xml:space="preserve">Google </w:t>
      </w:r>
      <w:r w:rsidR="00230CAD">
        <w:rPr>
          <w:b/>
          <w:color w:val="auto"/>
        </w:rPr>
        <w:t>Docs, Sheets and Slides</w:t>
      </w:r>
    </w:p>
    <w:p w14:paraId="587AFA9A" w14:textId="77777777" w:rsidR="002E2232" w:rsidRDefault="002E2232" w:rsidP="002E2232"/>
    <w:p w14:paraId="00ECBB08" w14:textId="77777777" w:rsidR="002E2232" w:rsidRDefault="002E2232" w:rsidP="002E2232">
      <w:r>
        <w:rPr>
          <w:b/>
          <w:color w:val="595959"/>
          <w:u w:val="single"/>
        </w:rPr>
        <w:t xml:space="preserve">TEXT </w:t>
      </w:r>
      <w:r>
        <w:rPr>
          <w:b/>
          <w:color w:val="808080"/>
          <w:u w:val="single"/>
        </w:rPr>
        <w:t>(50 words max)</w:t>
      </w:r>
    </w:p>
    <w:p w14:paraId="14CFCBDE" w14:textId="77777777" w:rsidR="00F862AA" w:rsidRDefault="004106FC" w:rsidP="004106FC">
      <w:r>
        <w:t xml:space="preserve">Google offers a suite of apps called Sheets, Docs and Slides which are </w:t>
      </w:r>
      <w:r w:rsidR="00DF5F38">
        <w:t xml:space="preserve">the </w:t>
      </w:r>
      <w:r w:rsidR="00F862AA">
        <w:t xml:space="preserve">equivalent </w:t>
      </w:r>
      <w:r>
        <w:t>to the existing Microsoft Office suite of products</w:t>
      </w:r>
      <w:r w:rsidR="00227964">
        <w:t>:</w:t>
      </w:r>
      <w:r>
        <w:t xml:space="preserve"> Excel, Word and PowerPoint. The functionality is slightly different though and further learning materials will be available to help you use each app better. </w:t>
      </w:r>
    </w:p>
    <w:p w14:paraId="02CCD2B4" w14:textId="77777777" w:rsidR="00F862AA" w:rsidRDefault="00F862AA" w:rsidP="004106FC"/>
    <w:p w14:paraId="06BBF436" w14:textId="77777777" w:rsidR="004106FC" w:rsidRDefault="003D56BF" w:rsidP="004106FC">
      <w:r>
        <w:t xml:space="preserve">Here are the top </w:t>
      </w:r>
      <w:r w:rsidR="00ED47EA">
        <w:t>six</w:t>
      </w:r>
      <w:r w:rsidR="004106FC">
        <w:t xml:space="preserve"> reasons to move over to Google Apps</w:t>
      </w:r>
      <w:r w:rsidR="001A4019">
        <w:t>.</w:t>
      </w:r>
      <w:r w:rsidR="004106FC">
        <w:t xml:space="preserve"> </w:t>
      </w:r>
    </w:p>
    <w:p w14:paraId="739468E9" w14:textId="77777777" w:rsidR="004106FC" w:rsidRDefault="004106FC" w:rsidP="004106FC"/>
    <w:p w14:paraId="1F89AF0E" w14:textId="77777777" w:rsidR="00F862AA" w:rsidRPr="00DF5F38" w:rsidRDefault="00EF577D" w:rsidP="00F862AA">
      <w:pPr>
        <w:numPr>
          <w:ilvl w:val="0"/>
          <w:numId w:val="14"/>
        </w:numPr>
        <w:spacing w:line="276" w:lineRule="auto"/>
        <w:ind w:hanging="360"/>
        <w:contextualSpacing/>
      </w:pPr>
      <w:r>
        <w:rPr>
          <w:b/>
        </w:rPr>
        <w:t>Collaborate</w:t>
      </w:r>
      <w:r>
        <w:t xml:space="preserve"> with your team, work on the same file, at the same time and see everyone</w:t>
      </w:r>
      <w:r w:rsidR="00833345">
        <w:t>'</w:t>
      </w:r>
      <w:r>
        <w:t>s edits live</w:t>
      </w:r>
      <w:r w:rsidR="005E6AC7">
        <w:t>.</w:t>
      </w:r>
    </w:p>
    <w:p w14:paraId="000D7B24" w14:textId="77777777" w:rsidR="00EF577D" w:rsidRDefault="00F862AA" w:rsidP="00F862AA">
      <w:pPr>
        <w:numPr>
          <w:ilvl w:val="0"/>
          <w:numId w:val="14"/>
        </w:numPr>
        <w:spacing w:line="276" w:lineRule="auto"/>
        <w:ind w:hanging="360"/>
        <w:contextualSpacing/>
      </w:pPr>
      <w:r>
        <w:rPr>
          <w:b/>
        </w:rPr>
        <w:t>Control</w:t>
      </w:r>
      <w:r>
        <w:t xml:space="preserve"> </w:t>
      </w:r>
      <w:proofErr w:type="gramStart"/>
      <w:r>
        <w:t>who</w:t>
      </w:r>
      <w:proofErr w:type="gramEnd"/>
      <w:r>
        <w:t xml:space="preserve"> can access a document and what type of contribution they can make by asking them to comment, edit or simply view. This enables you to prevent further changes to final documents</w:t>
      </w:r>
      <w:r w:rsidR="005E6AC7">
        <w:t>.</w:t>
      </w:r>
    </w:p>
    <w:p w14:paraId="2039B965" w14:textId="77777777" w:rsidR="00EF577D" w:rsidRDefault="00F862AA" w:rsidP="00EF577D">
      <w:pPr>
        <w:numPr>
          <w:ilvl w:val="0"/>
          <w:numId w:val="14"/>
        </w:numPr>
        <w:spacing w:line="276" w:lineRule="auto"/>
        <w:ind w:hanging="360"/>
        <w:contextualSpacing/>
      </w:pPr>
      <w:r>
        <w:rPr>
          <w:b/>
        </w:rPr>
        <w:t>Version control is easier</w:t>
      </w:r>
      <w:r w:rsidR="00FD0BB0">
        <w:rPr>
          <w:color w:val="222222"/>
          <w:shd w:val="clear" w:color="auto" w:fill="FFFFFF"/>
        </w:rPr>
        <w:t xml:space="preserve"> </w:t>
      </w:r>
      <w:r w:rsidR="0094490B">
        <w:rPr>
          <w:color w:val="222222"/>
          <w:shd w:val="clear" w:color="auto" w:fill="FFFFFF"/>
        </w:rPr>
        <w:t>–</w:t>
      </w:r>
      <w:r w:rsidR="00EF577D">
        <w:t xml:space="preserve"> the latest edits will be saved instantly as the current document. Don</w:t>
      </w:r>
      <w:r w:rsidR="00833345">
        <w:t>'</w:t>
      </w:r>
      <w:r w:rsidR="00EF577D">
        <w:t>t worry, you can still return to any earlier version whenever you like</w:t>
      </w:r>
      <w:r w:rsidR="00C70554">
        <w:t>!</w:t>
      </w:r>
      <w:r w:rsidR="00EF577D">
        <w:t xml:space="preserve"> </w:t>
      </w:r>
    </w:p>
    <w:p w14:paraId="618A1CB3" w14:textId="77777777" w:rsidR="00EF577D" w:rsidRDefault="00EF577D" w:rsidP="00EF577D">
      <w:pPr>
        <w:numPr>
          <w:ilvl w:val="0"/>
          <w:numId w:val="14"/>
        </w:numPr>
        <w:spacing w:line="276" w:lineRule="auto"/>
        <w:ind w:hanging="360"/>
        <w:contextualSpacing/>
      </w:pPr>
      <w:r>
        <w:t xml:space="preserve">No more forgetting to hit save with the </w:t>
      </w:r>
      <w:r>
        <w:rPr>
          <w:b/>
        </w:rPr>
        <w:t>auto save</w:t>
      </w:r>
      <w:r>
        <w:t xml:space="preserve"> function online</w:t>
      </w:r>
      <w:r w:rsidR="005E6AC7">
        <w:t>.</w:t>
      </w:r>
      <w:r>
        <w:t xml:space="preserve"> </w:t>
      </w:r>
    </w:p>
    <w:p w14:paraId="0A7BF1AC" w14:textId="77777777" w:rsidR="00061F05" w:rsidRDefault="00EF577D" w:rsidP="00EF577D">
      <w:pPr>
        <w:numPr>
          <w:ilvl w:val="0"/>
          <w:numId w:val="14"/>
        </w:numPr>
        <w:spacing w:line="276" w:lineRule="auto"/>
        <w:ind w:hanging="360"/>
        <w:contextualSpacing/>
      </w:pPr>
      <w:r>
        <w:rPr>
          <w:b/>
        </w:rPr>
        <w:t>Access</w:t>
      </w:r>
      <w:r>
        <w:t xml:space="preserve"> any files shared on Google Drive anywhere, anytime from your </w:t>
      </w:r>
      <w:r w:rsidR="00F862AA">
        <w:t>PwC</w:t>
      </w:r>
      <w:r w:rsidR="00DF5F38">
        <w:t>-</w:t>
      </w:r>
      <w:r w:rsidR="00F862AA">
        <w:t xml:space="preserve">managed mobile </w:t>
      </w:r>
      <w:r>
        <w:t>device</w:t>
      </w:r>
      <w:r w:rsidR="0003300E">
        <w:t>s</w:t>
      </w:r>
      <w:r w:rsidR="005E6AC7">
        <w:t>.</w:t>
      </w:r>
    </w:p>
    <w:p w14:paraId="4FF30383" w14:textId="77777777" w:rsidR="00EF577D" w:rsidRDefault="00EF577D" w:rsidP="00EF577D">
      <w:pPr>
        <w:numPr>
          <w:ilvl w:val="0"/>
          <w:numId w:val="14"/>
        </w:numPr>
        <w:spacing w:line="276" w:lineRule="auto"/>
        <w:ind w:hanging="360"/>
        <w:contextualSpacing/>
      </w:pPr>
      <w:r>
        <w:rPr>
          <w:b/>
        </w:rPr>
        <w:t>Share</w:t>
      </w:r>
      <w:r>
        <w:t xml:space="preserve"> links to documents online through Google Drive</w:t>
      </w:r>
      <w:r w:rsidR="005E6AC7">
        <w:t>.</w:t>
      </w:r>
    </w:p>
    <w:p w14:paraId="38DAA2FD" w14:textId="77777777" w:rsidR="004106FC" w:rsidRDefault="004106FC" w:rsidP="002E2232"/>
    <w:p w14:paraId="36AB9B0D" w14:textId="77777777" w:rsidR="003D56BF" w:rsidRDefault="003D56BF" w:rsidP="002E2232"/>
    <w:p w14:paraId="70682513" w14:textId="77777777" w:rsidR="003D56BF" w:rsidRDefault="003D56BF">
      <w:r>
        <w:br w:type="page"/>
      </w:r>
    </w:p>
    <w:p w14:paraId="6663448F" w14:textId="77777777" w:rsidR="003D56BF" w:rsidRDefault="003D56BF" w:rsidP="003D56BF">
      <w:pPr>
        <w:pStyle w:val="Heading2"/>
        <w:shd w:val="clear" w:color="auto" w:fill="525252" w:themeFill="accent3" w:themeFillShade="80"/>
        <w:jc w:val="left"/>
      </w:pPr>
      <w:bookmarkStart w:id="271" w:name="_Toc464655901"/>
      <w:r>
        <w:lastRenderedPageBreak/>
        <w:t xml:space="preserve">SCREEN </w:t>
      </w:r>
      <w:r>
        <w:rPr>
          <w:color w:val="FFFFFF"/>
        </w:rPr>
        <w:t>02_140</w:t>
      </w:r>
      <w:bookmarkEnd w:id="271"/>
    </w:p>
    <w:p w14:paraId="094A0921" w14:textId="77777777" w:rsidR="003D56BF" w:rsidRDefault="003D56BF" w:rsidP="003D56BF">
      <w:pPr>
        <w:spacing w:before="60" w:after="60"/>
      </w:pPr>
    </w:p>
    <w:p w14:paraId="784CEF08" w14:textId="77777777" w:rsidR="003D56BF" w:rsidRDefault="003D56BF" w:rsidP="003D56BF">
      <w:pPr>
        <w:spacing w:before="60" w:after="60"/>
      </w:pPr>
      <w:r>
        <w:rPr>
          <w:b/>
          <w:sz w:val="22"/>
          <w:szCs w:val="22"/>
        </w:rPr>
        <w:t>DESKTOP/MOBILE SCREEN TYPE</w:t>
      </w:r>
      <w:r>
        <w:rPr>
          <w:sz w:val="22"/>
          <w:szCs w:val="22"/>
        </w:rPr>
        <w:t xml:space="preserve">: </w:t>
      </w:r>
      <w:proofErr w:type="spellStart"/>
      <w:r>
        <w:rPr>
          <w:sz w:val="22"/>
          <w:szCs w:val="22"/>
        </w:rPr>
        <w:t>Photostory</w:t>
      </w:r>
      <w:proofErr w:type="spellEnd"/>
    </w:p>
    <w:p w14:paraId="3A7B0104" w14:textId="77777777" w:rsidR="003D56BF" w:rsidRDefault="003D56BF" w:rsidP="003D56BF">
      <w:pPr>
        <w:spacing w:before="60" w:after="60"/>
      </w:pPr>
    </w:p>
    <w:p w14:paraId="1BE2BAB7" w14:textId="77777777" w:rsidR="003D56BF" w:rsidRDefault="003D56BF" w:rsidP="003D56BF"/>
    <w:p w14:paraId="6421C429" w14:textId="77777777" w:rsidR="003D56BF" w:rsidRDefault="003D56BF" w:rsidP="003D56BF">
      <w:r>
        <w:rPr>
          <w:b/>
          <w:color w:val="595959"/>
          <w:u w:val="single"/>
        </w:rPr>
        <w:t>DESCRIPTION</w:t>
      </w:r>
    </w:p>
    <w:p w14:paraId="7E6F563F" w14:textId="77777777" w:rsidR="003D56BF" w:rsidRDefault="003D56BF" w:rsidP="003D56BF">
      <w:r w:rsidRPr="00704D1A">
        <w:t>Here we'll take a look at Google Hangouts</w:t>
      </w:r>
      <w:r>
        <w:t>. Topic title appears above all frames on desktop and above first frame on mobile.</w:t>
      </w:r>
    </w:p>
    <w:p w14:paraId="104CAAAC" w14:textId="77777777" w:rsidR="003D56BF" w:rsidRDefault="003D56BF" w:rsidP="003D56BF"/>
    <w:p w14:paraId="683C3EA8" w14:textId="77777777" w:rsidR="003D56BF" w:rsidRDefault="003D56BF" w:rsidP="003D56BF"/>
    <w:p w14:paraId="6A3C9962" w14:textId="77777777" w:rsidR="003D56BF" w:rsidRDefault="003D56BF" w:rsidP="003D56BF">
      <w:pPr>
        <w:rPr>
          <w:b/>
          <w:color w:val="595959"/>
          <w:u w:val="single"/>
        </w:rPr>
      </w:pPr>
      <w:r>
        <w:rPr>
          <w:b/>
          <w:color w:val="595959"/>
          <w:u w:val="single"/>
        </w:rPr>
        <w:t xml:space="preserve">TITLE: </w:t>
      </w:r>
    </w:p>
    <w:p w14:paraId="31D52316" w14:textId="77777777" w:rsidR="003D56BF" w:rsidRPr="00704D1A" w:rsidRDefault="003D56BF" w:rsidP="003D56BF">
      <w:pPr>
        <w:rPr>
          <w:color w:val="auto"/>
        </w:rPr>
      </w:pPr>
      <w:r w:rsidRPr="00704D1A">
        <w:rPr>
          <w:b/>
          <w:color w:val="auto"/>
        </w:rPr>
        <w:t>Google Hangouts</w:t>
      </w:r>
    </w:p>
    <w:p w14:paraId="58AFDEB4" w14:textId="77777777" w:rsidR="003D56BF" w:rsidRDefault="003D56BF" w:rsidP="003D56BF"/>
    <w:p w14:paraId="6DFF85D1" w14:textId="77777777" w:rsidR="003D56BF" w:rsidRDefault="003D56BF" w:rsidP="003D56BF"/>
    <w:tbl>
      <w:tblPr>
        <w:tblStyle w:val="a9"/>
        <w:tblW w:w="935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080"/>
        <w:gridCol w:w="2430"/>
        <w:gridCol w:w="3011"/>
        <w:gridCol w:w="2835"/>
      </w:tblGrid>
      <w:tr w:rsidR="003D56BF" w14:paraId="28FB775B" w14:textId="77777777" w:rsidTr="00822999">
        <w:trPr>
          <w:trHeight w:val="60"/>
        </w:trPr>
        <w:tc>
          <w:tcPr>
            <w:tcW w:w="1080" w:type="dxa"/>
            <w:shd w:val="clear" w:color="auto" w:fill="36424A"/>
          </w:tcPr>
          <w:p w14:paraId="7EBD8860" w14:textId="77777777" w:rsidR="003D56BF" w:rsidRDefault="003D56BF" w:rsidP="00822999">
            <w:pPr>
              <w:jc w:val="center"/>
            </w:pPr>
            <w:r>
              <w:rPr>
                <w:b/>
                <w:color w:val="FFFFFF"/>
                <w:sz w:val="24"/>
                <w:szCs w:val="24"/>
              </w:rPr>
              <w:t>Frame</w:t>
            </w:r>
          </w:p>
        </w:tc>
        <w:tc>
          <w:tcPr>
            <w:tcW w:w="2430" w:type="dxa"/>
            <w:shd w:val="clear" w:color="auto" w:fill="36424A"/>
          </w:tcPr>
          <w:p w14:paraId="4825C8FB" w14:textId="77777777" w:rsidR="003D56BF" w:rsidRDefault="003D56BF" w:rsidP="00822999">
            <w:pPr>
              <w:jc w:val="center"/>
            </w:pPr>
            <w:r>
              <w:rPr>
                <w:b/>
                <w:color w:val="FFFFFF"/>
                <w:sz w:val="24"/>
                <w:szCs w:val="24"/>
              </w:rPr>
              <w:t>Picture</w:t>
            </w:r>
          </w:p>
        </w:tc>
        <w:tc>
          <w:tcPr>
            <w:tcW w:w="3011" w:type="dxa"/>
            <w:shd w:val="clear" w:color="auto" w:fill="36424A"/>
          </w:tcPr>
          <w:p w14:paraId="6C9C13A2" w14:textId="77777777" w:rsidR="003D56BF" w:rsidRDefault="003D56BF" w:rsidP="00822999">
            <w:pPr>
              <w:jc w:val="center"/>
            </w:pPr>
            <w:r>
              <w:rPr>
                <w:b/>
                <w:color w:val="FFFFFF"/>
                <w:sz w:val="24"/>
                <w:szCs w:val="24"/>
              </w:rPr>
              <w:t>Text</w:t>
            </w:r>
          </w:p>
        </w:tc>
        <w:tc>
          <w:tcPr>
            <w:tcW w:w="2835" w:type="dxa"/>
            <w:shd w:val="clear" w:color="auto" w:fill="36424A"/>
          </w:tcPr>
          <w:p w14:paraId="3AAA0E82" w14:textId="77777777" w:rsidR="003D56BF" w:rsidRDefault="003D56BF" w:rsidP="00822999">
            <w:pPr>
              <w:jc w:val="center"/>
            </w:pPr>
            <w:r>
              <w:rPr>
                <w:b/>
                <w:color w:val="FFFFFF"/>
                <w:sz w:val="24"/>
                <w:szCs w:val="24"/>
              </w:rPr>
              <w:t>Suggested image</w:t>
            </w:r>
          </w:p>
        </w:tc>
      </w:tr>
      <w:tr w:rsidR="003D56BF" w14:paraId="3E02B351" w14:textId="77777777" w:rsidTr="00822999">
        <w:trPr>
          <w:trHeight w:val="60"/>
        </w:trPr>
        <w:tc>
          <w:tcPr>
            <w:tcW w:w="1080" w:type="dxa"/>
            <w:shd w:val="clear" w:color="auto" w:fill="36424A"/>
          </w:tcPr>
          <w:p w14:paraId="521EA7A3" w14:textId="77777777" w:rsidR="003D56BF" w:rsidRDefault="003D56BF" w:rsidP="00822999">
            <w:pPr>
              <w:jc w:val="center"/>
            </w:pPr>
            <w:r>
              <w:rPr>
                <w:b/>
                <w:color w:val="FFFFFF"/>
              </w:rPr>
              <w:t>1</w:t>
            </w:r>
          </w:p>
        </w:tc>
        <w:tc>
          <w:tcPr>
            <w:tcW w:w="2430" w:type="dxa"/>
          </w:tcPr>
          <w:p w14:paraId="7D120049" w14:textId="77777777" w:rsidR="003D56BF" w:rsidRDefault="003D56BF" w:rsidP="00822999">
            <w:r>
              <w:t>Shot from a Google Hangout</w:t>
            </w:r>
          </w:p>
        </w:tc>
        <w:tc>
          <w:tcPr>
            <w:tcW w:w="3011" w:type="dxa"/>
          </w:tcPr>
          <w:p w14:paraId="36A1FC30" w14:textId="77777777" w:rsidR="00A61CED" w:rsidRDefault="003D56BF" w:rsidP="00822999">
            <w:r>
              <w:rPr>
                <w:b/>
              </w:rPr>
              <w:t>Caption:</w:t>
            </w:r>
            <w:r>
              <w:t xml:space="preserve"> </w:t>
            </w:r>
            <w:r w:rsidR="009E29F7" w:rsidRPr="00625F9E">
              <w:t>Google Hangouts is an easy and useful way to connect with colleagues and clients (video only).</w:t>
            </w:r>
            <w:r w:rsidR="00A61CED" w:rsidRPr="00A61CED">
              <w:t xml:space="preserve"> It</w:t>
            </w:r>
            <w:r w:rsidR="00133056">
              <w:t>'</w:t>
            </w:r>
            <w:r w:rsidR="00A61CED" w:rsidRPr="00A61CED">
              <w:t>s an instant messaging and video chat platform.</w:t>
            </w:r>
          </w:p>
          <w:p w14:paraId="7F548717" w14:textId="77777777" w:rsidR="00A61CED" w:rsidRDefault="00A61CED" w:rsidP="00822999"/>
          <w:p w14:paraId="68CF6C66" w14:textId="77777777" w:rsidR="003D56BF" w:rsidRDefault="00A61CED" w:rsidP="00822999">
            <w:r w:rsidRPr="00A61CED">
              <w:t>It comes jam</w:t>
            </w:r>
            <w:r w:rsidR="009E532D">
              <w:t>-</w:t>
            </w:r>
            <w:r w:rsidRPr="00A61CED">
              <w:t>packed with lots of easy</w:t>
            </w:r>
            <w:r w:rsidR="009E532D">
              <w:t>-</w:t>
            </w:r>
            <w:r w:rsidRPr="00A61CED">
              <w:t>to</w:t>
            </w:r>
            <w:r w:rsidR="009E532D">
              <w:t>-</w:t>
            </w:r>
            <w:r w:rsidRPr="00A61CED">
              <w:t>use features</w:t>
            </w:r>
            <w:r>
              <w:t>.</w:t>
            </w:r>
          </w:p>
          <w:p w14:paraId="787E6662" w14:textId="77777777" w:rsidR="003D56BF" w:rsidRDefault="003D56BF" w:rsidP="00822999"/>
          <w:p w14:paraId="242ABBEF" w14:textId="77777777" w:rsidR="003D56BF" w:rsidRDefault="003D56BF" w:rsidP="00822999">
            <w:r w:rsidRPr="00704D1A">
              <w:rPr>
                <w:b/>
                <w:color w:val="595959"/>
                <w:u w:val="single"/>
              </w:rPr>
              <w:t>Prompt:</w:t>
            </w:r>
            <w:r>
              <w:t xml:space="preserve"> </w:t>
            </w:r>
          </w:p>
          <w:p w14:paraId="16787CE5" w14:textId="77777777" w:rsidR="003D56BF" w:rsidRDefault="003D56BF" w:rsidP="00822999">
            <w:r>
              <w:t>Select the numbered buttons below to find out more.</w:t>
            </w:r>
          </w:p>
          <w:p w14:paraId="275C1218" w14:textId="77777777" w:rsidR="003D56BF" w:rsidRDefault="003D56BF" w:rsidP="00822999"/>
          <w:p w14:paraId="122EDF57" w14:textId="77777777" w:rsidR="003D56BF" w:rsidRDefault="003D56BF" w:rsidP="00822999">
            <w:r>
              <w:rPr>
                <w:b/>
                <w:color w:val="595959"/>
                <w:u w:val="single"/>
              </w:rPr>
              <w:t>MOBILE PROMPT</w:t>
            </w:r>
          </w:p>
          <w:p w14:paraId="2B3ABE0F" w14:textId="77777777" w:rsidR="003D56BF" w:rsidRDefault="003D56BF" w:rsidP="00822999">
            <w:r>
              <w:t>Scroll down to find out more.</w:t>
            </w:r>
          </w:p>
        </w:tc>
        <w:tc>
          <w:tcPr>
            <w:tcW w:w="2835" w:type="dxa"/>
          </w:tcPr>
          <w:p w14:paraId="079A1ACC" w14:textId="77777777" w:rsidR="003D56BF" w:rsidRDefault="003D56BF" w:rsidP="00822999"/>
        </w:tc>
      </w:tr>
      <w:tr w:rsidR="003D56BF" w14:paraId="107761B2" w14:textId="77777777" w:rsidTr="00822999">
        <w:trPr>
          <w:trHeight w:val="460"/>
        </w:trPr>
        <w:tc>
          <w:tcPr>
            <w:tcW w:w="1080" w:type="dxa"/>
            <w:shd w:val="clear" w:color="auto" w:fill="36424A"/>
          </w:tcPr>
          <w:p w14:paraId="08A5EE8A" w14:textId="77777777" w:rsidR="003D56BF" w:rsidRDefault="003D56BF" w:rsidP="00822999">
            <w:pPr>
              <w:jc w:val="center"/>
            </w:pPr>
            <w:r>
              <w:rPr>
                <w:b/>
                <w:color w:val="FFFFFF"/>
              </w:rPr>
              <w:t>2</w:t>
            </w:r>
          </w:p>
        </w:tc>
        <w:tc>
          <w:tcPr>
            <w:tcW w:w="2430" w:type="dxa"/>
          </w:tcPr>
          <w:p w14:paraId="60BCDBE1" w14:textId="77777777" w:rsidR="003D56BF" w:rsidRDefault="003D56BF" w:rsidP="00822999">
            <w:r>
              <w:t>A Google Hangout with lots of people.</w:t>
            </w:r>
          </w:p>
        </w:tc>
        <w:tc>
          <w:tcPr>
            <w:tcW w:w="3011" w:type="dxa"/>
          </w:tcPr>
          <w:p w14:paraId="484C25F9" w14:textId="77777777" w:rsidR="00A61CED" w:rsidRDefault="003D56BF" w:rsidP="00822999">
            <w:r>
              <w:rPr>
                <w:b/>
              </w:rPr>
              <w:t>Caption:</w:t>
            </w:r>
            <w:r>
              <w:t xml:space="preserve"> </w:t>
            </w:r>
            <w:r w:rsidR="00F862AA">
              <w:t>Hangouts allow</w:t>
            </w:r>
            <w:r w:rsidR="004D6A7A">
              <w:t>s</w:t>
            </w:r>
            <w:r w:rsidR="00F862AA">
              <w:t xml:space="preserve"> you to </w:t>
            </w:r>
            <w:r w:rsidR="00A61CED" w:rsidRPr="00A61CED">
              <w:t xml:space="preserve">start a video call from Gmail, </w:t>
            </w:r>
            <w:r w:rsidR="008B684A">
              <w:t>C</w:t>
            </w:r>
            <w:r w:rsidR="00A61CED" w:rsidRPr="00A61CED">
              <w:t>alendar,</w:t>
            </w:r>
            <w:r w:rsidR="008522B0">
              <w:t xml:space="preserve"> the Hangouts app within</w:t>
            </w:r>
            <w:r w:rsidR="00A61CED" w:rsidRPr="00A61CED">
              <w:t xml:space="preserve"> Chrome, your desktop and your</w:t>
            </w:r>
            <w:r w:rsidR="008522B0">
              <w:t xml:space="preserve"> PwC</w:t>
            </w:r>
            <w:r w:rsidR="009C6DFA">
              <w:t>-</w:t>
            </w:r>
            <w:r w:rsidR="008522B0">
              <w:t>managed</w:t>
            </w:r>
            <w:r w:rsidR="00A61CED" w:rsidRPr="00A61CED">
              <w:t xml:space="preserve"> mobile devices</w:t>
            </w:r>
            <w:r w:rsidR="00A61CED">
              <w:t>.</w:t>
            </w:r>
          </w:p>
          <w:p w14:paraId="2C599621" w14:textId="77777777" w:rsidR="00A61CED" w:rsidRDefault="00A61CED" w:rsidP="00822999"/>
          <w:p w14:paraId="03E12D35" w14:textId="77777777" w:rsidR="003D56BF" w:rsidRDefault="00A61CED" w:rsidP="00822999">
            <w:r>
              <w:t>It allows you to</w:t>
            </w:r>
            <w:r w:rsidRPr="00A61CED">
              <w:t xml:space="preserve"> connect with up to 25 people at a time using HD video, screen shar</w:t>
            </w:r>
            <w:r w:rsidR="009B39E3">
              <w:t>e</w:t>
            </w:r>
            <w:r w:rsidRPr="00A61CED">
              <w:t xml:space="preserve"> and</w:t>
            </w:r>
            <w:r w:rsidR="008522B0">
              <w:t xml:space="preserve"> Hangout</w:t>
            </w:r>
            <w:r w:rsidRPr="00A61CED">
              <w:t xml:space="preserve"> text chat </w:t>
            </w:r>
            <w:r>
              <w:t xml:space="preserve">internally </w:t>
            </w:r>
            <w:r w:rsidRPr="00A61CED">
              <w:t>with up to 150 people.</w:t>
            </w:r>
          </w:p>
          <w:p w14:paraId="70900D16" w14:textId="77777777" w:rsidR="003D56BF" w:rsidRDefault="003D56BF" w:rsidP="00822999"/>
          <w:p w14:paraId="61530618" w14:textId="77777777" w:rsidR="003D56BF" w:rsidRDefault="003D56BF" w:rsidP="00822999"/>
        </w:tc>
        <w:tc>
          <w:tcPr>
            <w:tcW w:w="2835" w:type="dxa"/>
          </w:tcPr>
          <w:p w14:paraId="491D9F5C" w14:textId="77777777" w:rsidR="003D56BF" w:rsidRDefault="003D56BF" w:rsidP="00822999"/>
        </w:tc>
      </w:tr>
      <w:tr w:rsidR="0066586A" w14:paraId="060E0999" w14:textId="77777777" w:rsidTr="00822999">
        <w:trPr>
          <w:trHeight w:val="460"/>
        </w:trPr>
        <w:tc>
          <w:tcPr>
            <w:tcW w:w="1080" w:type="dxa"/>
            <w:shd w:val="clear" w:color="auto" w:fill="36424A"/>
          </w:tcPr>
          <w:p w14:paraId="4EEB91E6" w14:textId="77777777" w:rsidR="0066586A" w:rsidRDefault="0066586A" w:rsidP="00822999">
            <w:pPr>
              <w:jc w:val="center"/>
            </w:pPr>
            <w:r>
              <w:rPr>
                <w:b/>
                <w:color w:val="FFFFFF"/>
              </w:rPr>
              <w:t>3</w:t>
            </w:r>
          </w:p>
        </w:tc>
        <w:tc>
          <w:tcPr>
            <w:tcW w:w="2430" w:type="dxa"/>
          </w:tcPr>
          <w:p w14:paraId="3E491326" w14:textId="77777777" w:rsidR="0066586A" w:rsidRDefault="0066586A" w:rsidP="00822999">
            <w:r>
              <w:t>Someone on a Google Hangout.</w:t>
            </w:r>
          </w:p>
        </w:tc>
        <w:tc>
          <w:tcPr>
            <w:tcW w:w="3011" w:type="dxa"/>
          </w:tcPr>
          <w:p w14:paraId="1470768B" w14:textId="77777777" w:rsidR="0066586A" w:rsidRDefault="0066586A" w:rsidP="0066586A">
            <w:r>
              <w:rPr>
                <w:b/>
              </w:rPr>
              <w:t>Caption:</w:t>
            </w:r>
            <w:r>
              <w:t xml:space="preserve"> Video </w:t>
            </w:r>
            <w:r w:rsidR="008B684A">
              <w:t>H</w:t>
            </w:r>
            <w:r>
              <w:t>angouts can be used internally or with clients, letting you put a face to the name and have better virtual meetings.</w:t>
            </w:r>
          </w:p>
          <w:p w14:paraId="39806EE4" w14:textId="77777777" w:rsidR="0066586A" w:rsidRDefault="0066586A" w:rsidP="0066586A"/>
          <w:p w14:paraId="0F2AE3BE" w14:textId="77777777" w:rsidR="0066586A" w:rsidRDefault="0066586A" w:rsidP="00C90480">
            <w:r>
              <w:t>You can instantly collaborate by sharing your screen and let</w:t>
            </w:r>
            <w:r w:rsidR="002E1ED2">
              <w:t>ting</w:t>
            </w:r>
            <w:r>
              <w:t xml:space="preserve"> other people </w:t>
            </w:r>
            <w:r w:rsidR="002E1ED2">
              <w:t>see what you</w:t>
            </w:r>
            <w:r w:rsidR="00833345">
              <w:t>'</w:t>
            </w:r>
            <w:r>
              <w:t>re working on</w:t>
            </w:r>
            <w:r w:rsidR="00C42C67">
              <w:t>,</w:t>
            </w:r>
            <w:r>
              <w:t xml:space="preserve"> allowing faster, easier collaboration</w:t>
            </w:r>
            <w:r w:rsidR="00C42C67">
              <w:t>.</w:t>
            </w:r>
            <w:r>
              <w:t xml:space="preserve"> </w:t>
            </w:r>
          </w:p>
        </w:tc>
        <w:tc>
          <w:tcPr>
            <w:tcW w:w="2835" w:type="dxa"/>
          </w:tcPr>
          <w:p w14:paraId="7B6FAB5D" w14:textId="77777777" w:rsidR="0066586A" w:rsidRDefault="0066586A" w:rsidP="00822999"/>
        </w:tc>
      </w:tr>
      <w:tr w:rsidR="0066586A" w14:paraId="6235A755" w14:textId="77777777" w:rsidTr="00822999">
        <w:trPr>
          <w:trHeight w:val="460"/>
        </w:trPr>
        <w:tc>
          <w:tcPr>
            <w:tcW w:w="1080" w:type="dxa"/>
            <w:shd w:val="clear" w:color="auto" w:fill="36424A"/>
          </w:tcPr>
          <w:p w14:paraId="6392DAF7" w14:textId="77777777" w:rsidR="0066586A" w:rsidRDefault="0066586A" w:rsidP="00822999">
            <w:pPr>
              <w:jc w:val="center"/>
              <w:rPr>
                <w:b/>
                <w:color w:val="FFFFFF"/>
              </w:rPr>
            </w:pPr>
            <w:r>
              <w:rPr>
                <w:b/>
                <w:color w:val="FFFFFF"/>
              </w:rPr>
              <w:t>4</w:t>
            </w:r>
          </w:p>
        </w:tc>
        <w:tc>
          <w:tcPr>
            <w:tcW w:w="2430" w:type="dxa"/>
          </w:tcPr>
          <w:p w14:paraId="13E73244" w14:textId="77777777" w:rsidR="0066586A" w:rsidRDefault="0066586A" w:rsidP="00822999">
            <w:r>
              <w:t xml:space="preserve">Someone using a Smartphone, they </w:t>
            </w:r>
            <w:r>
              <w:lastRenderedPageBreak/>
              <w:t>should be talking into it while looking at the screen</w:t>
            </w:r>
          </w:p>
        </w:tc>
        <w:tc>
          <w:tcPr>
            <w:tcW w:w="3011" w:type="dxa"/>
          </w:tcPr>
          <w:p w14:paraId="278009D6" w14:textId="77777777" w:rsidR="0066586A" w:rsidRDefault="0066586A" w:rsidP="00F862AA">
            <w:pPr>
              <w:rPr>
                <w:b/>
              </w:rPr>
            </w:pPr>
            <w:r>
              <w:rPr>
                <w:b/>
              </w:rPr>
              <w:lastRenderedPageBreak/>
              <w:t>Caption:</w:t>
            </w:r>
            <w:r>
              <w:t xml:space="preserve"> </w:t>
            </w:r>
            <w:r w:rsidRPr="0066586A">
              <w:t xml:space="preserve">You can set up </w:t>
            </w:r>
            <w:r w:rsidR="009B39E3">
              <w:t>a</w:t>
            </w:r>
            <w:r w:rsidRPr="0066586A">
              <w:t xml:space="preserve"> custom </w:t>
            </w:r>
            <w:r w:rsidR="00F862AA">
              <w:t xml:space="preserve">Hangout link for your </w:t>
            </w:r>
            <w:r w:rsidR="00F862AA">
              <w:lastRenderedPageBreak/>
              <w:t>meetings</w:t>
            </w:r>
            <w:r w:rsidRPr="0066586A">
              <w:t xml:space="preserve">. It's just like the </w:t>
            </w:r>
            <w:r w:rsidR="00891880">
              <w:t>'</w:t>
            </w:r>
            <w:r w:rsidRPr="0066586A">
              <w:t>Meet Now</w:t>
            </w:r>
            <w:r w:rsidR="00891880">
              <w:t>'</w:t>
            </w:r>
            <w:r w:rsidRPr="0066586A">
              <w:t xml:space="preserve"> feature in WebEx </w:t>
            </w:r>
            <w:r w:rsidR="009D603C">
              <w:rPr>
                <w:color w:val="222222"/>
                <w:shd w:val="clear" w:color="auto" w:fill="FFFFFF"/>
              </w:rPr>
              <w:t>–</w:t>
            </w:r>
            <w:r w:rsidRPr="0066586A">
              <w:t xml:space="preserve"> it's</w:t>
            </w:r>
            <w:r w:rsidR="00F862AA">
              <w:t xml:space="preserve"> an</w:t>
            </w:r>
            <w:r w:rsidRPr="0066586A">
              <w:t xml:space="preserve"> </w:t>
            </w:r>
            <w:r w:rsidR="00891880">
              <w:t>'</w:t>
            </w:r>
            <w:r w:rsidRPr="0066586A">
              <w:t>always on</w:t>
            </w:r>
            <w:r w:rsidR="00891880">
              <w:t>'</w:t>
            </w:r>
            <w:r w:rsidRPr="0066586A">
              <w:t xml:space="preserve"> Hangout</w:t>
            </w:r>
            <w:r w:rsidR="009D603C">
              <w:t>s</w:t>
            </w:r>
            <w:r w:rsidRPr="0066586A">
              <w:t xml:space="preserve"> link that you can send to someone to have them join you. No more wasting time setting up and renewing meeting links</w:t>
            </w:r>
            <w:r>
              <w:t>.</w:t>
            </w:r>
          </w:p>
        </w:tc>
        <w:tc>
          <w:tcPr>
            <w:tcW w:w="2835" w:type="dxa"/>
          </w:tcPr>
          <w:p w14:paraId="760613E1" w14:textId="77777777" w:rsidR="0066586A" w:rsidRDefault="0066586A" w:rsidP="00822999">
            <w:pPr>
              <w:rPr>
                <w:noProof/>
              </w:rPr>
            </w:pPr>
          </w:p>
        </w:tc>
      </w:tr>
      <w:tr w:rsidR="0066586A" w14:paraId="15E53303" w14:textId="77777777" w:rsidTr="00822999">
        <w:trPr>
          <w:trHeight w:val="460"/>
        </w:trPr>
        <w:tc>
          <w:tcPr>
            <w:tcW w:w="1080" w:type="dxa"/>
            <w:shd w:val="clear" w:color="auto" w:fill="36424A"/>
          </w:tcPr>
          <w:p w14:paraId="3F6146D0" w14:textId="77777777" w:rsidR="0066586A" w:rsidRDefault="0066586A" w:rsidP="00822999">
            <w:pPr>
              <w:jc w:val="center"/>
              <w:rPr>
                <w:b/>
                <w:color w:val="FFFFFF"/>
              </w:rPr>
            </w:pPr>
            <w:r>
              <w:rPr>
                <w:b/>
                <w:color w:val="FFFFFF"/>
              </w:rPr>
              <w:lastRenderedPageBreak/>
              <w:t>5</w:t>
            </w:r>
          </w:p>
        </w:tc>
        <w:tc>
          <w:tcPr>
            <w:tcW w:w="2430" w:type="dxa"/>
          </w:tcPr>
          <w:p w14:paraId="11E678B9" w14:textId="77777777" w:rsidR="0066586A" w:rsidRDefault="00307EDB" w:rsidP="00822999">
            <w:r>
              <w:t>Someone using an iPad, they should be talking into it while looking at the screen.</w:t>
            </w:r>
          </w:p>
        </w:tc>
        <w:tc>
          <w:tcPr>
            <w:tcW w:w="3011" w:type="dxa"/>
          </w:tcPr>
          <w:p w14:paraId="51B21EE8" w14:textId="77777777" w:rsidR="0066586A" w:rsidRPr="00C827B7" w:rsidRDefault="00C827B7" w:rsidP="009C6DFA">
            <w:r>
              <w:rPr>
                <w:b/>
              </w:rPr>
              <w:t xml:space="preserve">Caption: </w:t>
            </w:r>
            <w:r w:rsidRPr="00C827B7">
              <w:t xml:space="preserve">Why not set up some future meetings through Google Hangouts? </w:t>
            </w:r>
            <w:r w:rsidR="008946B7">
              <w:t>When creating an event in Google C</w:t>
            </w:r>
            <w:r w:rsidR="0003300E">
              <w:t xml:space="preserve">alendar, select </w:t>
            </w:r>
            <w:r w:rsidR="00833345">
              <w:t>'</w:t>
            </w:r>
            <w:r w:rsidR="0003300E">
              <w:t>video call</w:t>
            </w:r>
            <w:r w:rsidR="00833345">
              <w:t>'</w:t>
            </w:r>
            <w:r w:rsidR="0003300E">
              <w:t xml:space="preserve"> to </w:t>
            </w:r>
            <w:r w:rsidR="008946B7">
              <w:t xml:space="preserve">add a Hangout. </w:t>
            </w:r>
            <w:r w:rsidRPr="00C827B7">
              <w:t>You can use your</w:t>
            </w:r>
            <w:r w:rsidR="00F862AA">
              <w:t xml:space="preserve"> PwC</w:t>
            </w:r>
            <w:r w:rsidR="009C6DFA">
              <w:t>-</w:t>
            </w:r>
            <w:r w:rsidR="00F862AA">
              <w:t>managed</w:t>
            </w:r>
            <w:r w:rsidRPr="00C827B7">
              <w:t xml:space="preserve"> device</w:t>
            </w:r>
            <w:r w:rsidR="0003300E">
              <w:t>s</w:t>
            </w:r>
            <w:r w:rsidRPr="00C827B7">
              <w:t xml:space="preserve"> (download Hangouts from </w:t>
            </w:r>
            <w:proofErr w:type="spellStart"/>
            <w:r w:rsidRPr="00C827B7">
              <w:t>Apps@Work</w:t>
            </w:r>
            <w:proofErr w:type="spellEnd"/>
            <w:r w:rsidRPr="00C827B7">
              <w:t>) so no matter where you are, as long as you can get online, you can get connected.</w:t>
            </w:r>
            <w:r w:rsidR="00C90480">
              <w:t xml:space="preserve"> </w:t>
            </w:r>
          </w:p>
        </w:tc>
        <w:tc>
          <w:tcPr>
            <w:tcW w:w="2835" w:type="dxa"/>
          </w:tcPr>
          <w:p w14:paraId="395891FC" w14:textId="77777777" w:rsidR="0066586A" w:rsidRDefault="0066586A" w:rsidP="00822999">
            <w:pPr>
              <w:rPr>
                <w:noProof/>
              </w:rPr>
            </w:pPr>
          </w:p>
        </w:tc>
      </w:tr>
    </w:tbl>
    <w:p w14:paraId="14E2B1FD" w14:textId="77777777" w:rsidR="003D56BF" w:rsidRDefault="003D56BF" w:rsidP="003D56BF"/>
    <w:p w14:paraId="57D2FDB7" w14:textId="77777777" w:rsidR="007E7280" w:rsidRDefault="007E7280" w:rsidP="007E7280">
      <w:r>
        <w:rPr>
          <w:b/>
          <w:color w:val="595959"/>
          <w:u w:val="single"/>
        </w:rPr>
        <w:t>FINAL PROMPT</w:t>
      </w:r>
    </w:p>
    <w:p w14:paraId="545C4845" w14:textId="77777777" w:rsidR="007E7280" w:rsidRDefault="007E7280" w:rsidP="007E7280">
      <w:r>
        <w:t>You've completed this topic. Select Home and choose the next topic.</w:t>
      </w:r>
    </w:p>
    <w:p w14:paraId="734D6365" w14:textId="77777777" w:rsidR="007E7280" w:rsidRDefault="007E7280" w:rsidP="007E7280"/>
    <w:p w14:paraId="7AEAFBD8" w14:textId="77777777" w:rsidR="007E7280" w:rsidRDefault="007E7280" w:rsidP="007E7280">
      <w:r>
        <w:rPr>
          <w:b/>
          <w:color w:val="595959"/>
          <w:u w:val="single"/>
        </w:rPr>
        <w:t>FINAL MOBILE PROMPT</w:t>
      </w:r>
    </w:p>
    <w:p w14:paraId="23CC8BE0" w14:textId="77777777" w:rsidR="003D56BF" w:rsidRDefault="007E7280" w:rsidP="007E7280">
      <w:r>
        <w:t xml:space="preserve">You've completed this topic. Select Main Menu from the </w:t>
      </w:r>
      <w:r w:rsidR="002E1ED2">
        <w:t>dropdown</w:t>
      </w:r>
      <w:r>
        <w:t xml:space="preserve"> and choose the next topic.</w:t>
      </w:r>
    </w:p>
    <w:p w14:paraId="791ED455" w14:textId="77777777" w:rsidR="00EF2DD4" w:rsidRDefault="00E95597" w:rsidP="002E2232">
      <w:r>
        <w:br w:type="page"/>
      </w:r>
    </w:p>
    <w:p w14:paraId="2EC4B76B" w14:textId="77777777" w:rsidR="00EF2DD4" w:rsidRDefault="00E95597" w:rsidP="0065282E">
      <w:pPr>
        <w:pStyle w:val="Heading1"/>
        <w:shd w:val="clear" w:color="auto" w:fill="8B116A"/>
      </w:pPr>
      <w:bookmarkStart w:id="272" w:name="h.17dp8vu" w:colFirst="0" w:colLast="0"/>
      <w:bookmarkStart w:id="273" w:name="_Toc464655902"/>
      <w:bookmarkEnd w:id="272"/>
      <w:r>
        <w:lastRenderedPageBreak/>
        <w:t xml:space="preserve">Topic </w:t>
      </w:r>
      <w:r w:rsidR="00D9478C">
        <w:t>3</w:t>
      </w:r>
      <w:r>
        <w:t xml:space="preserve">: </w:t>
      </w:r>
      <w:r w:rsidR="00D9478C">
        <w:t xml:space="preserve">Google </w:t>
      </w:r>
      <w:r w:rsidR="008946B7">
        <w:t>and</w:t>
      </w:r>
      <w:r w:rsidR="0003300E">
        <w:t xml:space="preserve"> </w:t>
      </w:r>
      <w:r w:rsidR="00D9478C">
        <w:t>Clients</w:t>
      </w:r>
      <w:bookmarkEnd w:id="273"/>
    </w:p>
    <w:p w14:paraId="4BBD4522" w14:textId="77777777" w:rsidR="00EF2DD4" w:rsidRDefault="00E95597" w:rsidP="0065282E">
      <w:pPr>
        <w:shd w:val="clear" w:color="auto" w:fill="FFFFFF" w:themeFill="background1"/>
      </w:pPr>
      <w:r>
        <w:br w:type="page"/>
      </w:r>
    </w:p>
    <w:p w14:paraId="37120B35" w14:textId="77777777" w:rsidR="00D9478C" w:rsidRDefault="00D9478C" w:rsidP="00D9478C">
      <w:pPr>
        <w:pStyle w:val="Heading2"/>
        <w:shd w:val="clear" w:color="auto" w:fill="525252" w:themeFill="accent3" w:themeFillShade="80"/>
        <w:jc w:val="left"/>
      </w:pPr>
      <w:bookmarkStart w:id="274" w:name="_Toc464655903"/>
      <w:r>
        <w:lastRenderedPageBreak/>
        <w:t xml:space="preserve">SCREEN </w:t>
      </w:r>
      <w:r>
        <w:rPr>
          <w:color w:val="FFFFFF"/>
        </w:rPr>
        <w:t>03_100</w:t>
      </w:r>
      <w:bookmarkEnd w:id="274"/>
    </w:p>
    <w:p w14:paraId="4A44D2A2" w14:textId="77777777" w:rsidR="00D9478C" w:rsidRDefault="00D9478C" w:rsidP="00D9478C">
      <w:pPr>
        <w:spacing w:before="60" w:after="60"/>
      </w:pPr>
    </w:p>
    <w:p w14:paraId="4D517DA6" w14:textId="77777777" w:rsidR="00D9478C" w:rsidRDefault="00D9478C" w:rsidP="00D9478C">
      <w:pPr>
        <w:spacing w:before="60" w:after="60"/>
      </w:pPr>
      <w:r>
        <w:rPr>
          <w:b/>
          <w:sz w:val="22"/>
          <w:szCs w:val="22"/>
        </w:rPr>
        <w:t>DESKTOP/MOBILE SCREEN TYPE</w:t>
      </w:r>
      <w:r>
        <w:rPr>
          <w:sz w:val="22"/>
          <w:szCs w:val="22"/>
        </w:rPr>
        <w:t>: Tabs</w:t>
      </w:r>
    </w:p>
    <w:p w14:paraId="4A4E1941" w14:textId="77777777" w:rsidR="00D9478C" w:rsidRDefault="00D9478C" w:rsidP="00D9478C"/>
    <w:p w14:paraId="312BA52F" w14:textId="77777777" w:rsidR="00D9478C" w:rsidRDefault="00D9478C" w:rsidP="00D9478C">
      <w:r>
        <w:rPr>
          <w:b/>
          <w:color w:val="595959"/>
          <w:u w:val="single"/>
        </w:rPr>
        <w:t>DESCRIPTION</w:t>
      </w:r>
    </w:p>
    <w:p w14:paraId="726CDC5B" w14:textId="77777777" w:rsidR="00D9478C" w:rsidRDefault="00D9478C" w:rsidP="00D9478C"/>
    <w:p w14:paraId="554E788F" w14:textId="77777777" w:rsidR="00D9478C" w:rsidRDefault="00D9478C" w:rsidP="00D9478C">
      <w:pPr>
        <w:numPr>
          <w:ilvl w:val="0"/>
          <w:numId w:val="1"/>
        </w:numPr>
        <w:ind w:hanging="360"/>
      </w:pPr>
      <w:r>
        <w:t xml:space="preserve">TAB 1 TITLE: </w:t>
      </w:r>
      <w:r w:rsidR="008946B7">
        <w:t>Client work</w:t>
      </w:r>
    </w:p>
    <w:p w14:paraId="3E73D633" w14:textId="77777777" w:rsidR="00D9478C" w:rsidRDefault="00D9478C" w:rsidP="00D9478C"/>
    <w:p w14:paraId="7CED2A9B" w14:textId="77777777" w:rsidR="001753E5" w:rsidRPr="00625F9E" w:rsidRDefault="00D9478C" w:rsidP="00D9478C">
      <w:pPr>
        <w:numPr>
          <w:ilvl w:val="0"/>
          <w:numId w:val="1"/>
        </w:numPr>
        <w:ind w:hanging="360"/>
      </w:pPr>
      <w:r>
        <w:t xml:space="preserve">TAB 2 TITLE: </w:t>
      </w:r>
      <w:r w:rsidR="001753E5" w:rsidRPr="001753E5">
        <w:rPr>
          <w:sz w:val="21"/>
          <w:szCs w:val="21"/>
        </w:rPr>
        <w:t>Global Google Exception Client Registry</w:t>
      </w:r>
    </w:p>
    <w:p w14:paraId="31887279" w14:textId="77777777" w:rsidR="00D9478C" w:rsidRDefault="00D9478C" w:rsidP="00625F9E"/>
    <w:p w14:paraId="5A9C50AA" w14:textId="77777777" w:rsidR="00D9478C" w:rsidRDefault="00D9478C" w:rsidP="00D9478C">
      <w:pPr>
        <w:numPr>
          <w:ilvl w:val="0"/>
          <w:numId w:val="1"/>
        </w:numPr>
        <w:ind w:hanging="360"/>
      </w:pPr>
      <w:r>
        <w:t xml:space="preserve">TAB 3 TITLE: </w:t>
      </w:r>
      <w:r w:rsidR="00A10177">
        <w:t>Sharing content</w:t>
      </w:r>
    </w:p>
    <w:p w14:paraId="39CF7940" w14:textId="77777777" w:rsidR="00D9478C" w:rsidRDefault="00D9478C" w:rsidP="00D9478C">
      <w:pPr>
        <w:ind w:left="720"/>
      </w:pPr>
    </w:p>
    <w:p w14:paraId="676B70E0" w14:textId="77777777" w:rsidR="00D9478C" w:rsidRDefault="00D9478C" w:rsidP="00D9478C"/>
    <w:p w14:paraId="1FD63F68" w14:textId="77777777" w:rsidR="00D9478C" w:rsidRDefault="00D9478C" w:rsidP="00D9478C">
      <w:r>
        <w:rPr>
          <w:b/>
          <w:color w:val="595959"/>
          <w:u w:val="single"/>
        </w:rPr>
        <w:t>PROMPT</w:t>
      </w:r>
    </w:p>
    <w:p w14:paraId="794B402F" w14:textId="77777777" w:rsidR="00D9478C" w:rsidRDefault="00D9478C" w:rsidP="00D9478C">
      <w:r>
        <w:t>Select each tab to find out more.</w:t>
      </w:r>
    </w:p>
    <w:p w14:paraId="56EA4F3F" w14:textId="77777777" w:rsidR="00D9478C" w:rsidRDefault="00D9478C" w:rsidP="00D9478C"/>
    <w:p w14:paraId="75EF0D9C" w14:textId="77777777" w:rsidR="00D9478C" w:rsidRDefault="00D9478C" w:rsidP="00D9478C">
      <w:r>
        <w:rPr>
          <w:b/>
          <w:color w:val="595959"/>
          <w:u w:val="single"/>
        </w:rPr>
        <w:t>MOBILE PROMPT</w:t>
      </w:r>
    </w:p>
    <w:p w14:paraId="6EE9FED3" w14:textId="77777777" w:rsidR="00D9478C" w:rsidRDefault="00D9478C" w:rsidP="00D9478C">
      <w:r>
        <w:t>Select the text headings to find out more.</w:t>
      </w:r>
    </w:p>
    <w:p w14:paraId="21E1C6E3" w14:textId="77777777" w:rsidR="00D9478C" w:rsidRDefault="00D9478C" w:rsidP="00D9478C"/>
    <w:p w14:paraId="6D97AB09" w14:textId="77777777" w:rsidR="00D9478C" w:rsidRDefault="00D9478C" w:rsidP="00D9478C">
      <w:r>
        <w:rPr>
          <w:b/>
          <w:u w:val="single"/>
        </w:rPr>
        <w:t>TABS</w:t>
      </w:r>
    </w:p>
    <w:p w14:paraId="6E89576D" w14:textId="77777777" w:rsidR="00D9478C" w:rsidRDefault="00D9478C" w:rsidP="00D9478C">
      <w:pPr>
        <w:rPr>
          <w:color w:val="595959"/>
        </w:rPr>
      </w:pPr>
      <w:r w:rsidRPr="0065282E">
        <w:rPr>
          <w:b/>
          <w:color w:val="595959"/>
          <w:u w:val="single"/>
        </w:rPr>
        <w:t>Tab 1 image:</w:t>
      </w:r>
      <w:r>
        <w:rPr>
          <w:color w:val="595959"/>
        </w:rPr>
        <w:t xml:space="preserve"> </w:t>
      </w:r>
    </w:p>
    <w:p w14:paraId="25EBE4D0" w14:textId="77777777" w:rsidR="00D9478C" w:rsidRDefault="00A10177" w:rsidP="00D9478C">
      <w:pPr>
        <w:rPr>
          <w:color w:val="595959"/>
        </w:rPr>
      </w:pPr>
      <w:r>
        <w:rPr>
          <w:color w:val="595959"/>
        </w:rPr>
        <w:t>A business meeting taking place in a meeting room</w:t>
      </w:r>
    </w:p>
    <w:p w14:paraId="65B5CEE9" w14:textId="77777777" w:rsidR="00D9478C" w:rsidRDefault="00D9478C" w:rsidP="00D9478C"/>
    <w:p w14:paraId="0ACFA833" w14:textId="77777777" w:rsidR="00D9478C" w:rsidRDefault="00D9478C" w:rsidP="00D9478C">
      <w:pPr>
        <w:rPr>
          <w:b/>
          <w:color w:val="808080"/>
        </w:rPr>
      </w:pPr>
      <w:r w:rsidRPr="0065282E">
        <w:rPr>
          <w:b/>
          <w:color w:val="595959"/>
          <w:u w:val="single"/>
        </w:rPr>
        <w:t>Tab 1 text</w:t>
      </w:r>
      <w:r w:rsidRPr="0065282E">
        <w:rPr>
          <w:color w:val="595959"/>
          <w:u w:val="single"/>
        </w:rPr>
        <w:t xml:space="preserve"> </w:t>
      </w:r>
      <w:r w:rsidRPr="0065282E">
        <w:rPr>
          <w:b/>
          <w:color w:val="808080"/>
          <w:u w:val="single"/>
        </w:rPr>
        <w:t>(50 words max):</w:t>
      </w:r>
      <w:r>
        <w:rPr>
          <w:b/>
          <w:color w:val="808080"/>
        </w:rPr>
        <w:t xml:space="preserve"> </w:t>
      </w:r>
    </w:p>
    <w:p w14:paraId="5B74610D" w14:textId="12217757" w:rsidR="00765B7A" w:rsidRDefault="00765B7A" w:rsidP="00D9478C">
      <w:pPr>
        <w:rPr>
          <w:sz w:val="21"/>
          <w:szCs w:val="21"/>
        </w:rPr>
      </w:pPr>
      <w:r w:rsidRPr="009A4F7D">
        <w:rPr>
          <w:b/>
          <w:sz w:val="21"/>
          <w:szCs w:val="21"/>
        </w:rPr>
        <w:t>Before using Google for client work, read this</w:t>
      </w:r>
      <w:r w:rsidR="00435917">
        <w:rPr>
          <w:b/>
          <w:sz w:val="21"/>
          <w:szCs w:val="21"/>
        </w:rPr>
        <w:t>.</w:t>
      </w:r>
      <w:r w:rsidRPr="00765B7A">
        <w:rPr>
          <w:sz w:val="21"/>
          <w:szCs w:val="21"/>
        </w:rPr>
        <w:br/>
      </w:r>
      <w:r w:rsidRPr="00765B7A">
        <w:rPr>
          <w:sz w:val="21"/>
          <w:szCs w:val="21"/>
        </w:rPr>
        <w:br/>
        <w:t xml:space="preserve">In most cases, you can use </w:t>
      </w:r>
      <w:del w:id="275" w:author="Dan Jones" w:date="2016-10-19T15:11:00Z">
        <w:r w:rsidRPr="00765B7A" w:rsidDel="00045F03">
          <w:rPr>
            <w:sz w:val="21"/>
            <w:szCs w:val="21"/>
          </w:rPr>
          <w:delText>Google Apps for Work</w:delText>
        </w:r>
      </w:del>
      <w:ins w:id="276" w:author="Dan Jones" w:date="2016-10-19T15:11:00Z">
        <w:r w:rsidR="00045F03">
          <w:rPr>
            <w:sz w:val="21"/>
            <w:szCs w:val="21"/>
          </w:rPr>
          <w:t>G Suite</w:t>
        </w:r>
      </w:ins>
      <w:r w:rsidRPr="00765B7A">
        <w:rPr>
          <w:sz w:val="21"/>
          <w:szCs w:val="21"/>
        </w:rPr>
        <w:t xml:space="preserve"> on client engagements. As mentioned earlier, if a client is listed on the Registry, you</w:t>
      </w:r>
      <w:r w:rsidR="006524ED">
        <w:rPr>
          <w:sz w:val="21"/>
          <w:szCs w:val="21"/>
        </w:rPr>
        <w:t>'</w:t>
      </w:r>
      <w:r w:rsidRPr="00765B7A">
        <w:rPr>
          <w:sz w:val="21"/>
          <w:szCs w:val="21"/>
        </w:rPr>
        <w:t xml:space="preserve">ll need to continue to use Notes for email, and not use Drive (and associated apps) for client-confidential work. </w:t>
      </w:r>
      <w:r w:rsidRPr="00765B7A">
        <w:rPr>
          <w:sz w:val="21"/>
          <w:szCs w:val="21"/>
        </w:rPr>
        <w:br/>
      </w:r>
      <w:r w:rsidRPr="00765B7A">
        <w:rPr>
          <w:sz w:val="21"/>
          <w:szCs w:val="21"/>
        </w:rPr>
        <w:br/>
      </w:r>
      <w:r w:rsidR="004A61D6" w:rsidRPr="00050963">
        <w:rPr>
          <w:sz w:val="21"/>
          <w:szCs w:val="21"/>
        </w:rPr>
        <w:t xml:space="preserve">Please visit </w:t>
      </w:r>
      <w:ins w:id="277" w:author="Niall Magennis" w:date="2016-10-19T14:58:00Z">
        <w:del w:id="278" w:author="Dan Jones" w:date="2016-10-19T14:53:00Z">
          <w:r w:rsidR="00A84C9A" w:rsidDel="00D923D3">
            <w:rPr>
              <w:rFonts w:ascii="Helvetica" w:hAnsi="Helvetica" w:cs="Helvetica"/>
              <w:color w:val="3D3D3D"/>
              <w:lang w:val="en"/>
            </w:rPr>
            <w:fldChar w:fldCharType="begin"/>
          </w:r>
          <w:r w:rsidR="00A84C9A" w:rsidDel="00D923D3">
            <w:rPr>
              <w:rFonts w:ascii="Helvetica" w:hAnsi="Helvetica" w:cs="Helvetica"/>
              <w:color w:val="3D3D3D"/>
              <w:lang w:val="en"/>
            </w:rPr>
            <w:delInstrText xml:space="preserve"> HYPERLINK "https://pwc-spark.com/groups/going-google-middle-east" </w:delInstrText>
          </w:r>
          <w:r w:rsidR="00A84C9A" w:rsidDel="00D923D3">
            <w:rPr>
              <w:rFonts w:ascii="Helvetica" w:hAnsi="Helvetica" w:cs="Helvetica"/>
              <w:color w:val="3D3D3D"/>
              <w:lang w:val="en"/>
            </w:rPr>
            <w:fldChar w:fldCharType="separate"/>
          </w:r>
          <w:r w:rsidR="00A84C9A" w:rsidDel="00D923D3">
            <w:rPr>
              <w:rStyle w:val="Hyperlink"/>
              <w:rFonts w:ascii="Helvetica" w:hAnsi="Helvetica" w:cs="Helvetica"/>
              <w:color w:val="FFFFFF"/>
              <w:lang w:val="en"/>
            </w:rPr>
            <w:delText>G Suite - Going Google: Middle East</w:delText>
          </w:r>
          <w:r w:rsidR="00A84C9A" w:rsidDel="00D923D3">
            <w:rPr>
              <w:rFonts w:ascii="Helvetica" w:hAnsi="Helvetica" w:cs="Helvetica"/>
              <w:color w:val="3D3D3D"/>
              <w:lang w:val="en"/>
            </w:rPr>
            <w:fldChar w:fldCharType="end"/>
          </w:r>
        </w:del>
      </w:ins>
      <w:del w:id="279" w:author="Niall Magennis" w:date="2016-10-19T14:58:00Z">
        <w:r w:rsidR="004A61D6" w:rsidRPr="00050963" w:rsidDel="00A84C9A">
          <w:rPr>
            <w:sz w:val="21"/>
            <w:szCs w:val="21"/>
          </w:rPr>
          <w:delText xml:space="preserve">G Suite – Google Apps for Work </w:delText>
        </w:r>
        <w:r w:rsidR="004A61D6" w:rsidRPr="001311CF" w:rsidDel="00A84C9A">
          <w:rPr>
            <w:sz w:val="21"/>
            <w:szCs w:val="21"/>
            <w:highlight w:val="yellow"/>
            <w:rPrChange w:id="280" w:author="Electra Karanasiu" w:date="2016-10-16T18:07:00Z">
              <w:rPr>
                <w:sz w:val="21"/>
                <w:szCs w:val="21"/>
              </w:rPr>
            </w:rPrChange>
          </w:rPr>
          <w:delText>UK</w:delText>
        </w:r>
        <w:r w:rsidR="004A61D6" w:rsidRPr="00050963" w:rsidDel="00A84C9A">
          <w:rPr>
            <w:sz w:val="21"/>
            <w:szCs w:val="21"/>
          </w:rPr>
          <w:delText xml:space="preserve"> </w:delText>
        </w:r>
      </w:del>
      <w:r w:rsidR="004A61D6" w:rsidRPr="00050963">
        <w:rPr>
          <w:sz w:val="21"/>
          <w:szCs w:val="21"/>
        </w:rPr>
        <w:t xml:space="preserve">on Spark </w:t>
      </w:r>
      <w:r w:rsidRPr="00765B7A">
        <w:rPr>
          <w:sz w:val="21"/>
          <w:szCs w:val="21"/>
        </w:rPr>
        <w:t xml:space="preserve">for specific guidance on the Google </w:t>
      </w:r>
      <w:commentRangeStart w:id="281"/>
      <w:r w:rsidR="001311CF" w:rsidRPr="001311CF">
        <w:rPr>
          <w:highlight w:val="yellow"/>
          <w:rPrChange w:id="282" w:author="Electra Karanasiu" w:date="2016-10-16T18:14:00Z">
            <w:rPr/>
          </w:rPrChange>
        </w:rPr>
        <w:fldChar w:fldCharType="begin"/>
      </w:r>
      <w:ins w:id="283" w:author="Niall Magennis" w:date="2016-10-19T14:59:00Z">
        <w:r w:rsidR="00A84C9A">
          <w:rPr>
            <w:highlight w:val="yellow"/>
          </w:rPr>
          <w:instrText>HYPERLINK "https://pwc-spark.com/groups/going-google-middle-east/pages/business-rules"</w:instrText>
        </w:r>
      </w:ins>
      <w:del w:id="284" w:author="Niall Magennis" w:date="2016-10-19T14:59:00Z">
        <w:r w:rsidR="001311CF" w:rsidRPr="001311CF" w:rsidDel="00A84C9A">
          <w:rPr>
            <w:highlight w:val="yellow"/>
            <w:rPrChange w:id="285" w:author="Electra Karanasiu" w:date="2016-10-16T18:14:00Z">
              <w:rPr/>
            </w:rPrChange>
          </w:rPr>
          <w:delInstrText xml:space="preserve"> HYPERLINK "https://pwc-spark.com/groups/going-google-uk/pages/google-and-clients" </w:delInstrText>
        </w:r>
      </w:del>
      <w:r w:rsidR="001311CF" w:rsidRPr="001311CF">
        <w:rPr>
          <w:highlight w:val="yellow"/>
          <w:rPrChange w:id="286" w:author="Electra Karanasiu" w:date="2016-10-16T18:14:00Z">
            <w:rPr>
              <w:rStyle w:val="Hyperlink"/>
              <w:sz w:val="21"/>
              <w:szCs w:val="21"/>
            </w:rPr>
          </w:rPrChange>
        </w:rPr>
        <w:fldChar w:fldCharType="separate"/>
      </w:r>
      <w:r w:rsidRPr="001311CF">
        <w:rPr>
          <w:rStyle w:val="Hyperlink"/>
          <w:sz w:val="21"/>
          <w:szCs w:val="21"/>
          <w:highlight w:val="yellow"/>
          <w:rPrChange w:id="287" w:author="Electra Karanasiu" w:date="2016-10-16T18:14:00Z">
            <w:rPr>
              <w:rStyle w:val="Hyperlink"/>
              <w:sz w:val="21"/>
              <w:szCs w:val="21"/>
            </w:rPr>
          </w:rPrChange>
        </w:rPr>
        <w:t>business rules</w:t>
      </w:r>
      <w:r w:rsidR="001311CF" w:rsidRPr="001311CF">
        <w:rPr>
          <w:rStyle w:val="Hyperlink"/>
          <w:sz w:val="21"/>
          <w:szCs w:val="21"/>
          <w:highlight w:val="yellow"/>
          <w:rPrChange w:id="288" w:author="Electra Karanasiu" w:date="2016-10-16T18:14:00Z">
            <w:rPr>
              <w:rStyle w:val="Hyperlink"/>
              <w:sz w:val="21"/>
              <w:szCs w:val="21"/>
            </w:rPr>
          </w:rPrChange>
        </w:rPr>
        <w:fldChar w:fldCharType="end"/>
      </w:r>
      <w:commentRangeEnd w:id="281"/>
      <w:r w:rsidR="00D923D3">
        <w:rPr>
          <w:rStyle w:val="CommentReference"/>
        </w:rPr>
        <w:commentReference w:id="281"/>
      </w:r>
      <w:r w:rsidRPr="00765B7A">
        <w:rPr>
          <w:sz w:val="21"/>
          <w:szCs w:val="21"/>
        </w:rPr>
        <w:t xml:space="preserve"> and how they apply.</w:t>
      </w:r>
    </w:p>
    <w:p w14:paraId="1ABC163A" w14:textId="77777777" w:rsidR="00D9478C" w:rsidRDefault="00D9478C" w:rsidP="00D9478C"/>
    <w:p w14:paraId="3CAD7521" w14:textId="77777777" w:rsidR="00D9478C" w:rsidRDefault="00D9478C" w:rsidP="00D9478C">
      <w:pPr>
        <w:rPr>
          <w:color w:val="595959"/>
        </w:rPr>
      </w:pPr>
      <w:r w:rsidRPr="00704D1A">
        <w:rPr>
          <w:b/>
          <w:color w:val="595959"/>
          <w:u w:val="single"/>
        </w:rPr>
        <w:t xml:space="preserve">Tab 2 </w:t>
      </w:r>
      <w:proofErr w:type="gramStart"/>
      <w:r w:rsidRPr="00704D1A">
        <w:rPr>
          <w:b/>
          <w:color w:val="595959"/>
          <w:u w:val="single"/>
        </w:rPr>
        <w:t>image</w:t>
      </w:r>
      <w:proofErr w:type="gramEnd"/>
      <w:r w:rsidRPr="00704D1A">
        <w:rPr>
          <w:b/>
          <w:color w:val="595959"/>
          <w:u w:val="single"/>
        </w:rPr>
        <w:t>:</w:t>
      </w:r>
      <w:r>
        <w:rPr>
          <w:color w:val="595959"/>
        </w:rPr>
        <w:t xml:space="preserve"> </w:t>
      </w:r>
    </w:p>
    <w:p w14:paraId="65734675" w14:textId="77777777" w:rsidR="00D9478C" w:rsidRDefault="00A13B57" w:rsidP="00D9478C">
      <w:hyperlink r:id="rId21" w:history="1">
        <w:r w:rsidR="00D9478C" w:rsidRPr="001E4BEB">
          <w:rPr>
            <w:rStyle w:val="Hyperlink"/>
          </w:rPr>
          <w:t>A</w:t>
        </w:r>
        <w:r w:rsidR="001E4BEB" w:rsidRPr="001E4BEB">
          <w:rPr>
            <w:rStyle w:val="Hyperlink"/>
          </w:rPr>
          <w:t>n image of a world map</w:t>
        </w:r>
      </w:hyperlink>
    </w:p>
    <w:p w14:paraId="1262DDAF" w14:textId="77777777" w:rsidR="00D9478C" w:rsidRDefault="00D9478C" w:rsidP="00D9478C">
      <w:pPr>
        <w:rPr>
          <w:b/>
          <w:color w:val="595959"/>
        </w:rPr>
      </w:pPr>
    </w:p>
    <w:p w14:paraId="75DF3A9E" w14:textId="77777777" w:rsidR="00D9478C" w:rsidRDefault="00D9478C" w:rsidP="00D9478C">
      <w:r w:rsidRPr="00704D1A">
        <w:rPr>
          <w:b/>
          <w:color w:val="595959"/>
          <w:u w:val="single"/>
        </w:rPr>
        <w:t xml:space="preserve">Tab 2 </w:t>
      </w:r>
      <w:proofErr w:type="gramStart"/>
      <w:r w:rsidRPr="00704D1A">
        <w:rPr>
          <w:b/>
          <w:color w:val="595959"/>
          <w:u w:val="single"/>
        </w:rPr>
        <w:t>text</w:t>
      </w:r>
      <w:proofErr w:type="gramEnd"/>
      <w:r w:rsidRPr="00704D1A">
        <w:rPr>
          <w:color w:val="595959"/>
          <w:u w:val="single"/>
        </w:rPr>
        <w:t xml:space="preserve"> </w:t>
      </w:r>
      <w:r w:rsidRPr="00704D1A">
        <w:rPr>
          <w:b/>
          <w:color w:val="808080"/>
          <w:u w:val="single"/>
        </w:rPr>
        <w:t>(50 words max):</w:t>
      </w:r>
      <w:r>
        <w:rPr>
          <w:b/>
          <w:color w:val="808080"/>
        </w:rPr>
        <w:t xml:space="preserve"> </w:t>
      </w:r>
    </w:p>
    <w:p w14:paraId="0FD8BA82" w14:textId="77777777" w:rsidR="0017076B" w:rsidRDefault="0017076B" w:rsidP="00D9478C">
      <w:pPr>
        <w:rPr>
          <w:sz w:val="21"/>
          <w:szCs w:val="21"/>
        </w:rPr>
      </w:pPr>
      <w:r w:rsidRPr="0017076B">
        <w:rPr>
          <w:sz w:val="21"/>
          <w:szCs w:val="21"/>
        </w:rPr>
        <w:t xml:space="preserve">Generally, we may use Google for all internal and external communications. </w:t>
      </w:r>
      <w:r w:rsidRPr="0017076B">
        <w:rPr>
          <w:sz w:val="21"/>
          <w:szCs w:val="21"/>
        </w:rPr>
        <w:br/>
      </w:r>
      <w:r w:rsidRPr="0017076B">
        <w:rPr>
          <w:sz w:val="21"/>
          <w:szCs w:val="21"/>
        </w:rPr>
        <w:br/>
        <w:t>There are some exceptions to this. The Global Google Exception Client Registry is a list of clients that, for a variety of reasons, cannot use cloud services. Clients are listed on the Registry by ultimate holding company.</w:t>
      </w:r>
      <w:r w:rsidRPr="0017076B">
        <w:rPr>
          <w:sz w:val="21"/>
          <w:szCs w:val="21"/>
        </w:rPr>
        <w:br/>
      </w:r>
      <w:r w:rsidRPr="0017076B">
        <w:rPr>
          <w:sz w:val="21"/>
          <w:szCs w:val="21"/>
        </w:rPr>
        <w:br/>
        <w:t xml:space="preserve">When working with clients on the </w:t>
      </w:r>
      <w:r w:rsidR="005C0C50">
        <w:rPr>
          <w:sz w:val="21"/>
          <w:szCs w:val="21"/>
        </w:rPr>
        <w:t>R</w:t>
      </w:r>
      <w:r w:rsidRPr="0017076B">
        <w:rPr>
          <w:sz w:val="21"/>
          <w:szCs w:val="21"/>
        </w:rPr>
        <w:t xml:space="preserve">egistry, we must use Notes email and not use Drive (and associated apps) for client-confidential work. Note that using Google Calendar is permissible for all clients. Check with your engagement team to determine current protocols. </w:t>
      </w:r>
      <w:r w:rsidRPr="0017076B">
        <w:rPr>
          <w:sz w:val="21"/>
          <w:szCs w:val="21"/>
        </w:rPr>
        <w:br/>
      </w:r>
      <w:r w:rsidRPr="0017076B">
        <w:rPr>
          <w:sz w:val="21"/>
          <w:szCs w:val="21"/>
        </w:rPr>
        <w:br/>
        <w:t xml:space="preserve">You can view the Global Google Exception Client Registry at </w:t>
      </w:r>
      <w:hyperlink r:id="rId22" w:history="1">
        <w:r w:rsidRPr="007A1AE5">
          <w:rPr>
            <w:rStyle w:val="Hyperlink"/>
            <w:sz w:val="21"/>
            <w:szCs w:val="21"/>
          </w:rPr>
          <w:t>http://exceptionregistry</w:t>
        </w:r>
      </w:hyperlink>
      <w:r>
        <w:rPr>
          <w:sz w:val="21"/>
          <w:szCs w:val="21"/>
        </w:rPr>
        <w:t>.</w:t>
      </w:r>
    </w:p>
    <w:p w14:paraId="0877D17D" w14:textId="77777777" w:rsidR="00D9478C" w:rsidRDefault="0070535B" w:rsidP="00D9478C">
      <w:r>
        <w:rPr>
          <w:szCs w:val="22"/>
        </w:rPr>
        <w:t>'</w:t>
      </w:r>
      <w:r w:rsidR="006524ED">
        <w:rPr>
          <w:szCs w:val="22"/>
        </w:rPr>
        <w:t>'</w:t>
      </w:r>
    </w:p>
    <w:p w14:paraId="77AC6E17" w14:textId="77777777" w:rsidR="00D9478C" w:rsidRDefault="00D9478C" w:rsidP="00D9478C">
      <w:pPr>
        <w:rPr>
          <w:color w:val="595959"/>
        </w:rPr>
      </w:pPr>
      <w:r w:rsidRPr="00704D1A">
        <w:rPr>
          <w:b/>
          <w:color w:val="595959"/>
          <w:u w:val="single"/>
        </w:rPr>
        <w:t xml:space="preserve">Tab 3 </w:t>
      </w:r>
      <w:proofErr w:type="gramStart"/>
      <w:r w:rsidRPr="00704D1A">
        <w:rPr>
          <w:b/>
          <w:color w:val="595959"/>
          <w:u w:val="single"/>
        </w:rPr>
        <w:t>image</w:t>
      </w:r>
      <w:proofErr w:type="gramEnd"/>
      <w:r w:rsidRPr="00704D1A">
        <w:rPr>
          <w:b/>
          <w:color w:val="595959"/>
          <w:u w:val="single"/>
        </w:rPr>
        <w:t>:</w:t>
      </w:r>
      <w:r>
        <w:rPr>
          <w:color w:val="595959"/>
        </w:rPr>
        <w:t xml:space="preserve"> </w:t>
      </w:r>
    </w:p>
    <w:p w14:paraId="2D0865B6" w14:textId="77777777" w:rsidR="00D9478C" w:rsidRDefault="007E7280" w:rsidP="00D9478C">
      <w:pPr>
        <w:rPr>
          <w:color w:val="595959"/>
        </w:rPr>
      </w:pPr>
      <w:r>
        <w:rPr>
          <w:color w:val="595959"/>
        </w:rPr>
        <w:t>The Google Drive icon</w:t>
      </w:r>
    </w:p>
    <w:p w14:paraId="3632CC9C" w14:textId="77777777" w:rsidR="007E7280" w:rsidRDefault="007E7280" w:rsidP="00D9478C"/>
    <w:p w14:paraId="55E0602D" w14:textId="77777777" w:rsidR="00D9478C" w:rsidRDefault="00D9478C" w:rsidP="00D9478C">
      <w:r w:rsidRPr="00D52E9B">
        <w:rPr>
          <w:b/>
          <w:color w:val="595959"/>
          <w:u w:val="single"/>
        </w:rPr>
        <w:t xml:space="preserve">Tab 3 </w:t>
      </w:r>
      <w:proofErr w:type="gramStart"/>
      <w:r w:rsidRPr="00D52E9B">
        <w:rPr>
          <w:b/>
          <w:color w:val="595959"/>
          <w:u w:val="single"/>
        </w:rPr>
        <w:t>text</w:t>
      </w:r>
      <w:proofErr w:type="gramEnd"/>
      <w:r w:rsidRPr="00D52E9B">
        <w:rPr>
          <w:color w:val="595959"/>
          <w:u w:val="single"/>
        </w:rPr>
        <w:t xml:space="preserve"> </w:t>
      </w:r>
      <w:r w:rsidRPr="00D52E9B">
        <w:rPr>
          <w:b/>
          <w:color w:val="808080"/>
          <w:u w:val="single"/>
        </w:rPr>
        <w:t>(50 words max):</w:t>
      </w:r>
      <w:r>
        <w:rPr>
          <w:b/>
          <w:color w:val="808080"/>
        </w:rPr>
        <w:t xml:space="preserve"> </w:t>
      </w:r>
    </w:p>
    <w:p w14:paraId="1BD68095" w14:textId="77777777" w:rsidR="000248B9" w:rsidRDefault="000248B9" w:rsidP="00D9478C">
      <w:pPr>
        <w:rPr>
          <w:sz w:val="21"/>
          <w:szCs w:val="21"/>
        </w:rPr>
      </w:pPr>
      <w:r w:rsidRPr="000248B9">
        <w:rPr>
          <w:sz w:val="21"/>
          <w:szCs w:val="21"/>
        </w:rPr>
        <w:t>For now, we won</w:t>
      </w:r>
      <w:r w:rsidR="006524ED">
        <w:rPr>
          <w:sz w:val="21"/>
          <w:szCs w:val="21"/>
        </w:rPr>
        <w:t>'</w:t>
      </w:r>
      <w:r w:rsidRPr="000248B9">
        <w:rPr>
          <w:sz w:val="21"/>
          <w:szCs w:val="21"/>
        </w:rPr>
        <w:t xml:space="preserve">t be able to share and collaborate with others outside the PwC network (e.g. clients and vendors) through Google Drive, even if they use Google. We will continue to evaluate this and provide further information in the future. </w:t>
      </w:r>
      <w:r w:rsidRPr="000248B9">
        <w:rPr>
          <w:sz w:val="21"/>
          <w:szCs w:val="21"/>
        </w:rPr>
        <w:br/>
      </w:r>
      <w:r w:rsidRPr="000248B9">
        <w:rPr>
          <w:sz w:val="21"/>
          <w:szCs w:val="21"/>
        </w:rPr>
        <w:br/>
        <w:t xml:space="preserve">To share Google files, you can export to popular file formats like Microsoft Office or PDF. You should check these exports carefully to make sure that all the content is in place and formatted accurately. </w:t>
      </w:r>
      <w:r w:rsidRPr="000248B9">
        <w:rPr>
          <w:sz w:val="21"/>
          <w:szCs w:val="21"/>
        </w:rPr>
        <w:br/>
      </w:r>
      <w:r w:rsidRPr="000248B9">
        <w:rPr>
          <w:sz w:val="21"/>
          <w:szCs w:val="21"/>
        </w:rPr>
        <w:br/>
      </w:r>
      <w:r w:rsidRPr="000248B9">
        <w:rPr>
          <w:sz w:val="21"/>
          <w:szCs w:val="21"/>
        </w:rPr>
        <w:lastRenderedPageBreak/>
        <w:t xml:space="preserve">Before using Google with clients, please refer to the </w:t>
      </w:r>
      <w:r w:rsidRPr="009A4F7D">
        <w:rPr>
          <w:b/>
          <w:sz w:val="21"/>
          <w:szCs w:val="21"/>
        </w:rPr>
        <w:t>latest guidance on Spark:</w:t>
      </w:r>
      <w:ins w:id="289" w:author="Niall Magennis" w:date="2016-10-19T15:01:00Z">
        <w:r w:rsidR="00A84C9A" w:rsidRPr="00A84C9A">
          <w:t xml:space="preserve"> </w:t>
        </w:r>
        <w:r w:rsidR="00A84C9A" w:rsidRPr="00A84C9A">
          <w:rPr>
            <w:b/>
            <w:sz w:val="21"/>
            <w:szCs w:val="21"/>
          </w:rPr>
          <w:t>https://pwc-spark.com/groups/going-google-middle-east</w:t>
        </w:r>
      </w:ins>
      <w:r w:rsidRPr="000248B9">
        <w:rPr>
          <w:sz w:val="21"/>
          <w:szCs w:val="21"/>
        </w:rPr>
        <w:t xml:space="preserve"> </w:t>
      </w:r>
      <w:del w:id="290" w:author="Niall Magennis" w:date="2016-10-19T15:01:00Z">
        <w:r w:rsidR="001311CF" w:rsidRPr="001311CF" w:rsidDel="00A84C9A">
          <w:rPr>
            <w:highlight w:val="yellow"/>
            <w:rPrChange w:id="291" w:author="Electra Karanasiu" w:date="2016-10-16T18:07:00Z">
              <w:rPr/>
            </w:rPrChange>
          </w:rPr>
          <w:fldChar w:fldCharType="begin"/>
        </w:r>
        <w:r w:rsidR="001311CF" w:rsidRPr="001311CF" w:rsidDel="00A84C9A">
          <w:rPr>
            <w:highlight w:val="yellow"/>
            <w:rPrChange w:id="292" w:author="Electra Karanasiu" w:date="2016-10-16T18:07:00Z">
              <w:rPr/>
            </w:rPrChange>
          </w:rPr>
          <w:delInstrText xml:space="preserve"> HYPERLINK "http://googleappsuk" </w:delInstrText>
        </w:r>
        <w:r w:rsidR="001311CF" w:rsidRPr="001311CF" w:rsidDel="00A84C9A">
          <w:rPr>
            <w:highlight w:val="yellow"/>
            <w:rPrChange w:id="293" w:author="Electra Karanasiu" w:date="2016-10-16T18:07:00Z">
              <w:rPr>
                <w:rStyle w:val="Hyperlink"/>
                <w:sz w:val="21"/>
                <w:szCs w:val="21"/>
              </w:rPr>
            </w:rPrChange>
          </w:rPr>
          <w:fldChar w:fldCharType="separate"/>
        </w:r>
        <w:r w:rsidR="002E68C2" w:rsidRPr="001311CF" w:rsidDel="00A84C9A">
          <w:rPr>
            <w:rStyle w:val="Hyperlink"/>
            <w:sz w:val="21"/>
            <w:szCs w:val="21"/>
            <w:highlight w:val="yellow"/>
            <w:rPrChange w:id="294" w:author="Electra Karanasiu" w:date="2016-10-16T18:07:00Z">
              <w:rPr>
                <w:rStyle w:val="Hyperlink"/>
                <w:sz w:val="21"/>
                <w:szCs w:val="21"/>
              </w:rPr>
            </w:rPrChange>
          </w:rPr>
          <w:delText>http://googleappsuk</w:delText>
        </w:r>
        <w:r w:rsidR="001311CF" w:rsidRPr="001311CF" w:rsidDel="00A84C9A">
          <w:rPr>
            <w:rStyle w:val="Hyperlink"/>
            <w:sz w:val="21"/>
            <w:szCs w:val="21"/>
            <w:highlight w:val="yellow"/>
            <w:rPrChange w:id="295" w:author="Electra Karanasiu" w:date="2016-10-16T18:07:00Z">
              <w:rPr>
                <w:rStyle w:val="Hyperlink"/>
                <w:sz w:val="21"/>
                <w:szCs w:val="21"/>
              </w:rPr>
            </w:rPrChange>
          </w:rPr>
          <w:fldChar w:fldCharType="end"/>
        </w:r>
        <w:r w:rsidRPr="001311CF" w:rsidDel="00A84C9A">
          <w:rPr>
            <w:sz w:val="21"/>
            <w:szCs w:val="21"/>
            <w:highlight w:val="yellow"/>
            <w:rPrChange w:id="296" w:author="Electra Karanasiu" w:date="2016-10-16T18:07:00Z">
              <w:rPr>
                <w:sz w:val="21"/>
                <w:szCs w:val="21"/>
              </w:rPr>
            </w:rPrChange>
          </w:rPr>
          <w:delText>.</w:delText>
        </w:r>
      </w:del>
    </w:p>
    <w:p w14:paraId="0F0F8CA1" w14:textId="77777777" w:rsidR="00E84F6E" w:rsidRDefault="00E84F6E" w:rsidP="00D9478C"/>
    <w:p w14:paraId="6292AE50" w14:textId="77777777" w:rsidR="00E84F6E" w:rsidRDefault="00E84F6E" w:rsidP="00E84F6E">
      <w:r>
        <w:rPr>
          <w:b/>
          <w:color w:val="595959"/>
          <w:u w:val="single"/>
        </w:rPr>
        <w:t>FINAL PROMPT</w:t>
      </w:r>
    </w:p>
    <w:p w14:paraId="30362B40" w14:textId="77777777" w:rsidR="00E84F6E" w:rsidRDefault="00E84F6E" w:rsidP="00E84F6E">
      <w:r>
        <w:t>You've completed this topic. Select Home and choose the next topic.</w:t>
      </w:r>
    </w:p>
    <w:p w14:paraId="2925F737" w14:textId="77777777" w:rsidR="00E84F6E" w:rsidRDefault="00E84F6E" w:rsidP="00E84F6E"/>
    <w:p w14:paraId="3089BEF7" w14:textId="77777777" w:rsidR="00E84F6E" w:rsidRDefault="00E84F6E" w:rsidP="00E84F6E">
      <w:r>
        <w:rPr>
          <w:b/>
          <w:color w:val="595959"/>
          <w:u w:val="single"/>
        </w:rPr>
        <w:t>FINAL MOBILE PROMPT</w:t>
      </w:r>
    </w:p>
    <w:p w14:paraId="2F6FD63C" w14:textId="77777777" w:rsidR="00E84F6E" w:rsidRDefault="00E84F6E" w:rsidP="00E84F6E">
      <w:r>
        <w:t>You've completed this to</w:t>
      </w:r>
      <w:r w:rsidR="003D373D">
        <w:t>pic. Select Main Menu from the dropdown</w:t>
      </w:r>
      <w:r>
        <w:t xml:space="preserve"> and choose the next topic.</w:t>
      </w:r>
    </w:p>
    <w:p w14:paraId="707A80BA" w14:textId="77777777" w:rsidR="00E84F6E" w:rsidRDefault="00E84F6E" w:rsidP="00D9478C"/>
    <w:p w14:paraId="26A963F8" w14:textId="77777777" w:rsidR="007E7280" w:rsidRDefault="007E7280">
      <w:r>
        <w:br w:type="page"/>
      </w:r>
    </w:p>
    <w:p w14:paraId="4B6CF96F" w14:textId="77777777" w:rsidR="007E7280" w:rsidRDefault="007E7280" w:rsidP="007E7280">
      <w:pPr>
        <w:pStyle w:val="Heading1"/>
        <w:shd w:val="clear" w:color="auto" w:fill="8B116A"/>
      </w:pPr>
      <w:bookmarkStart w:id="297" w:name="_Toc464655904"/>
      <w:r>
        <w:lastRenderedPageBreak/>
        <w:t xml:space="preserve">Topic 4: What </w:t>
      </w:r>
      <w:r w:rsidR="008946B7">
        <w:t>can you expect?</w:t>
      </w:r>
      <w:bookmarkEnd w:id="297"/>
      <w:r w:rsidR="008946B7">
        <w:t xml:space="preserve"> </w:t>
      </w:r>
      <w:r>
        <w:t xml:space="preserve"> </w:t>
      </w:r>
    </w:p>
    <w:p w14:paraId="2EA9F715" w14:textId="77777777" w:rsidR="007E7280" w:rsidRDefault="007E7280" w:rsidP="007E7280">
      <w:pPr>
        <w:rPr>
          <w:b/>
          <w:color w:val="FFFFFF"/>
          <w:sz w:val="36"/>
          <w:szCs w:val="36"/>
        </w:rPr>
      </w:pPr>
      <w:r>
        <w:br w:type="page"/>
      </w:r>
    </w:p>
    <w:p w14:paraId="4978BFB6" w14:textId="77777777" w:rsidR="007E7280" w:rsidRDefault="007E7280" w:rsidP="007E7280">
      <w:pPr>
        <w:pStyle w:val="Heading2"/>
        <w:shd w:val="clear" w:color="auto" w:fill="525252" w:themeFill="accent3" w:themeFillShade="80"/>
        <w:jc w:val="left"/>
      </w:pPr>
      <w:bookmarkStart w:id="298" w:name="_Toc464655905"/>
      <w:r>
        <w:lastRenderedPageBreak/>
        <w:t xml:space="preserve">SCREEN </w:t>
      </w:r>
      <w:r>
        <w:rPr>
          <w:color w:val="FFFFFF"/>
        </w:rPr>
        <w:t>04_100</w:t>
      </w:r>
      <w:bookmarkEnd w:id="298"/>
    </w:p>
    <w:p w14:paraId="385F9637" w14:textId="77777777" w:rsidR="007E7280" w:rsidRDefault="007E7280" w:rsidP="007E7280">
      <w:pPr>
        <w:spacing w:before="60" w:after="60"/>
      </w:pPr>
      <w:r>
        <w:rPr>
          <w:b/>
          <w:sz w:val="22"/>
          <w:szCs w:val="22"/>
        </w:rPr>
        <w:t>DESKTOP/MOBILE SCREEN TYPE</w:t>
      </w:r>
      <w:r>
        <w:rPr>
          <w:sz w:val="22"/>
          <w:szCs w:val="22"/>
        </w:rPr>
        <w:t>: Text and graphic</w:t>
      </w:r>
    </w:p>
    <w:p w14:paraId="46128170" w14:textId="77777777" w:rsidR="007E7280" w:rsidRDefault="007E7280" w:rsidP="007E7280">
      <w:pPr>
        <w:spacing w:before="60" w:after="60"/>
      </w:pPr>
    </w:p>
    <w:p w14:paraId="4EFC8E23" w14:textId="77777777" w:rsidR="007E7280" w:rsidRDefault="007E7280" w:rsidP="007E7280"/>
    <w:p w14:paraId="49E5B67F" w14:textId="77777777" w:rsidR="007E7280" w:rsidRDefault="007E7280" w:rsidP="007E7280">
      <w:r>
        <w:rPr>
          <w:b/>
          <w:color w:val="595959"/>
          <w:u w:val="single"/>
        </w:rPr>
        <w:t>DESCRIPTION</w:t>
      </w:r>
    </w:p>
    <w:p w14:paraId="0C97018D" w14:textId="77777777" w:rsidR="007E7280" w:rsidRDefault="001A24CA" w:rsidP="007E7280">
      <w:r>
        <w:t xml:space="preserve">Screen explaining what happens </w:t>
      </w:r>
      <w:r w:rsidR="001065ED">
        <w:t>when the switch is made</w:t>
      </w:r>
    </w:p>
    <w:p w14:paraId="182348C7" w14:textId="77777777" w:rsidR="007E7280" w:rsidRDefault="007E7280" w:rsidP="007E7280">
      <w:r>
        <w:rPr>
          <w:b/>
          <w:color w:val="595959"/>
          <w:u w:val="single"/>
        </w:rPr>
        <w:t>GRAPHIC</w:t>
      </w:r>
    </w:p>
    <w:p w14:paraId="1CABC9DF" w14:textId="77777777" w:rsidR="007E7280" w:rsidRDefault="001A24CA" w:rsidP="007E7280">
      <w:r>
        <w:rPr>
          <w:color w:val="595959"/>
        </w:rPr>
        <w:t>Close up image of hands typing on a computer keyboard</w:t>
      </w:r>
    </w:p>
    <w:p w14:paraId="056C1FBF" w14:textId="77777777" w:rsidR="007E7280" w:rsidRDefault="007E7280" w:rsidP="007E7280"/>
    <w:p w14:paraId="200A8A8D" w14:textId="77777777" w:rsidR="007E7280" w:rsidRDefault="007E7280" w:rsidP="007E7280"/>
    <w:p w14:paraId="4F72047C" w14:textId="77777777" w:rsidR="007E7280" w:rsidRDefault="007E7280" w:rsidP="007E7280">
      <w:pPr>
        <w:rPr>
          <w:b/>
          <w:color w:val="595959"/>
          <w:u w:val="single"/>
        </w:rPr>
      </w:pPr>
      <w:r>
        <w:rPr>
          <w:b/>
          <w:color w:val="595959"/>
          <w:u w:val="single"/>
        </w:rPr>
        <w:t xml:space="preserve">TITLE: </w:t>
      </w:r>
    </w:p>
    <w:p w14:paraId="6422EAE7" w14:textId="77777777" w:rsidR="007E7280" w:rsidRPr="00991923" w:rsidRDefault="001A24CA" w:rsidP="007E7280">
      <w:r>
        <w:rPr>
          <w:b/>
          <w:color w:val="auto"/>
        </w:rPr>
        <w:t xml:space="preserve">What </w:t>
      </w:r>
      <w:r w:rsidR="008946B7">
        <w:rPr>
          <w:b/>
          <w:color w:val="auto"/>
        </w:rPr>
        <w:t>can you expect?</w:t>
      </w:r>
    </w:p>
    <w:p w14:paraId="2A9A824D" w14:textId="77777777" w:rsidR="007E7280" w:rsidRDefault="007E7280" w:rsidP="007E7280"/>
    <w:p w14:paraId="04858A69" w14:textId="77777777" w:rsidR="007E7280" w:rsidRDefault="007E7280" w:rsidP="007E7280">
      <w:r>
        <w:rPr>
          <w:b/>
          <w:color w:val="595959"/>
          <w:u w:val="single"/>
        </w:rPr>
        <w:t xml:space="preserve">TEXT </w:t>
      </w:r>
      <w:r>
        <w:rPr>
          <w:b/>
          <w:color w:val="808080"/>
          <w:u w:val="single"/>
        </w:rPr>
        <w:t>(50 words max)</w:t>
      </w:r>
    </w:p>
    <w:p w14:paraId="121B87BC" w14:textId="77777777" w:rsidR="001A24CA" w:rsidRDefault="001A24CA" w:rsidP="001A24CA">
      <w:r>
        <w:t xml:space="preserve">Before </w:t>
      </w:r>
      <w:r w:rsidR="008946B7">
        <w:t xml:space="preserve">your Google account is activated, </w:t>
      </w:r>
      <w:r>
        <w:t xml:space="preserve">you will have everything you need to know to make the transition as smooth as possible. </w:t>
      </w:r>
    </w:p>
    <w:p w14:paraId="4532E381" w14:textId="77777777" w:rsidR="001A24CA" w:rsidRDefault="001A24CA" w:rsidP="001A24CA"/>
    <w:p w14:paraId="4C4EAC25" w14:textId="77777777" w:rsidR="00C12D05" w:rsidRPr="00625F9E" w:rsidRDefault="00C12D05" w:rsidP="001A24CA">
      <w:r w:rsidRPr="00625F9E">
        <w:t>We'll be making the changes necessary for you to start making the most of Google straight away, but there are a few things we need you to do.</w:t>
      </w:r>
    </w:p>
    <w:p w14:paraId="012EF0F2" w14:textId="77777777" w:rsidR="001A24CA" w:rsidRDefault="001A24CA" w:rsidP="001A24CA"/>
    <w:p w14:paraId="00DE1DCE" w14:textId="77777777" w:rsidR="007E7280" w:rsidRPr="00704D1A" w:rsidRDefault="001A24CA" w:rsidP="007E7280">
      <w:pPr>
        <w:rPr>
          <w:color w:val="auto"/>
        </w:rPr>
      </w:pPr>
      <w:r>
        <w:t xml:space="preserve">You will be emailed a checklist for the actions you need to take in the coming days. </w:t>
      </w:r>
      <w:r w:rsidR="003D373D">
        <w:t>Before then, let</w:t>
      </w:r>
      <w:r w:rsidR="00833345">
        <w:t>'</w:t>
      </w:r>
      <w:r w:rsidR="003D373D">
        <w:t>s</w:t>
      </w:r>
      <w:r>
        <w:t xml:space="preserve"> look at some things you will need to do.</w:t>
      </w:r>
      <w:r w:rsidR="007E7280" w:rsidRPr="00704D1A">
        <w:rPr>
          <w:color w:val="auto"/>
        </w:rPr>
        <w:t xml:space="preserve"> </w:t>
      </w:r>
    </w:p>
    <w:p w14:paraId="642A098E" w14:textId="77777777" w:rsidR="007E7280" w:rsidRDefault="007E7280" w:rsidP="007E7280"/>
    <w:p w14:paraId="3BBD67E2" w14:textId="77777777" w:rsidR="007E7280" w:rsidRDefault="007E7280" w:rsidP="007E7280"/>
    <w:p w14:paraId="6C472BC8" w14:textId="77777777" w:rsidR="00D9478C" w:rsidRDefault="00D9478C" w:rsidP="00D9478C"/>
    <w:p w14:paraId="016779F7" w14:textId="77777777" w:rsidR="00D9478C" w:rsidRDefault="00D9478C">
      <w:pPr>
        <w:rPr>
          <w:b/>
          <w:color w:val="B1B94B"/>
          <w:sz w:val="36"/>
          <w:szCs w:val="36"/>
        </w:rPr>
      </w:pPr>
      <w:r>
        <w:br w:type="page"/>
      </w:r>
    </w:p>
    <w:p w14:paraId="79BEB831" w14:textId="77777777" w:rsidR="00EF2DD4" w:rsidRDefault="00E95597" w:rsidP="0065282E">
      <w:pPr>
        <w:pStyle w:val="Heading2"/>
        <w:shd w:val="clear" w:color="auto" w:fill="525252" w:themeFill="accent3" w:themeFillShade="80"/>
        <w:jc w:val="left"/>
      </w:pPr>
      <w:bookmarkStart w:id="299" w:name="_Toc464655906"/>
      <w:r>
        <w:lastRenderedPageBreak/>
        <w:t xml:space="preserve">SCREEN </w:t>
      </w:r>
      <w:r>
        <w:rPr>
          <w:color w:val="FFFFFF"/>
        </w:rPr>
        <w:t>0</w:t>
      </w:r>
      <w:r w:rsidR="008C01EF">
        <w:rPr>
          <w:color w:val="FFFFFF"/>
        </w:rPr>
        <w:t>4</w:t>
      </w:r>
      <w:r>
        <w:rPr>
          <w:color w:val="FFFFFF"/>
        </w:rPr>
        <w:t>_1</w:t>
      </w:r>
      <w:r w:rsidR="008C01EF">
        <w:rPr>
          <w:color w:val="FFFFFF"/>
        </w:rPr>
        <w:t>1</w:t>
      </w:r>
      <w:r>
        <w:rPr>
          <w:color w:val="FFFFFF"/>
        </w:rPr>
        <w:t>0</w:t>
      </w:r>
      <w:bookmarkEnd w:id="299"/>
    </w:p>
    <w:p w14:paraId="24AD2A3D" w14:textId="77777777" w:rsidR="003A6E54" w:rsidRDefault="003A6E54" w:rsidP="003A6E54">
      <w:pPr>
        <w:spacing w:before="60" w:after="60"/>
      </w:pPr>
      <w:r>
        <w:rPr>
          <w:b/>
          <w:sz w:val="22"/>
          <w:szCs w:val="22"/>
        </w:rPr>
        <w:t>DESKTOP/MOBILE SCREEN TYPE</w:t>
      </w:r>
      <w:r>
        <w:rPr>
          <w:sz w:val="22"/>
          <w:szCs w:val="22"/>
        </w:rPr>
        <w:t xml:space="preserve">: </w:t>
      </w:r>
      <w:proofErr w:type="spellStart"/>
      <w:r>
        <w:rPr>
          <w:sz w:val="22"/>
          <w:szCs w:val="22"/>
        </w:rPr>
        <w:t>Photostory</w:t>
      </w:r>
      <w:proofErr w:type="spellEnd"/>
    </w:p>
    <w:p w14:paraId="223A1D89" w14:textId="77777777" w:rsidR="003A6E54" w:rsidRDefault="003A6E54" w:rsidP="003A6E54">
      <w:pPr>
        <w:spacing w:before="60" w:after="60"/>
      </w:pPr>
    </w:p>
    <w:p w14:paraId="2A8BCD2A" w14:textId="77777777" w:rsidR="003A6E54" w:rsidRDefault="003A6E54" w:rsidP="003A6E54"/>
    <w:p w14:paraId="504A872B" w14:textId="77777777" w:rsidR="003A6E54" w:rsidRDefault="003A6E54" w:rsidP="003A6E54">
      <w:r>
        <w:rPr>
          <w:b/>
          <w:color w:val="595959"/>
          <w:u w:val="single"/>
        </w:rPr>
        <w:t>DESCRIPTION</w:t>
      </w:r>
    </w:p>
    <w:p w14:paraId="56305E54" w14:textId="77777777" w:rsidR="003A6E54" w:rsidRDefault="003A6E54" w:rsidP="003A6E54">
      <w:r w:rsidRPr="00704D1A">
        <w:t xml:space="preserve">Here we'll take a look </w:t>
      </w:r>
      <w:r w:rsidR="000051DD" w:rsidRPr="00704D1A">
        <w:t xml:space="preserve">at </w:t>
      </w:r>
      <w:r w:rsidR="000051DD">
        <w:t>the</w:t>
      </w:r>
      <w:r>
        <w:t xml:space="preserve"> first steps that users should take </w:t>
      </w:r>
      <w:r w:rsidR="001065ED">
        <w:t>when first making the move to Google</w:t>
      </w:r>
      <w:r>
        <w:t>.</w:t>
      </w:r>
    </w:p>
    <w:p w14:paraId="189F90F6" w14:textId="77777777" w:rsidR="003A6E54" w:rsidRDefault="003A6E54" w:rsidP="003A6E54"/>
    <w:p w14:paraId="3C88FC0B" w14:textId="77777777" w:rsidR="003A6E54" w:rsidRDefault="003A6E54" w:rsidP="003A6E54"/>
    <w:p w14:paraId="6E3A0131" w14:textId="77777777" w:rsidR="003A6E54" w:rsidRDefault="003A6E54" w:rsidP="003A6E54">
      <w:pPr>
        <w:rPr>
          <w:b/>
          <w:color w:val="595959"/>
          <w:u w:val="single"/>
        </w:rPr>
      </w:pPr>
      <w:r>
        <w:rPr>
          <w:b/>
          <w:color w:val="595959"/>
          <w:u w:val="single"/>
        </w:rPr>
        <w:t xml:space="preserve">TITLE: </w:t>
      </w:r>
    </w:p>
    <w:p w14:paraId="424CB4C7" w14:textId="77777777" w:rsidR="003A6E54" w:rsidRPr="00704D1A" w:rsidRDefault="00A51D0B" w:rsidP="003A6E54">
      <w:pPr>
        <w:rPr>
          <w:color w:val="auto"/>
        </w:rPr>
      </w:pPr>
      <w:r>
        <w:rPr>
          <w:b/>
          <w:color w:val="auto"/>
        </w:rPr>
        <w:t>How can you be ready</w:t>
      </w:r>
      <w:r w:rsidR="008946B7">
        <w:rPr>
          <w:b/>
          <w:color w:val="auto"/>
        </w:rPr>
        <w:t xml:space="preserve">? </w:t>
      </w:r>
    </w:p>
    <w:p w14:paraId="13C0196D" w14:textId="77777777" w:rsidR="003A6E54" w:rsidRDefault="003A6E54" w:rsidP="003A6E54"/>
    <w:p w14:paraId="4B9C29FD" w14:textId="77777777" w:rsidR="003A6E54" w:rsidRDefault="003A6E54" w:rsidP="003A6E54"/>
    <w:tbl>
      <w:tblPr>
        <w:tblStyle w:val="a9"/>
        <w:tblW w:w="9356"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080"/>
        <w:gridCol w:w="2430"/>
        <w:gridCol w:w="3402"/>
        <w:gridCol w:w="2444"/>
      </w:tblGrid>
      <w:tr w:rsidR="003A6E54" w14:paraId="3E674EB9" w14:textId="77777777" w:rsidTr="009A4F7D">
        <w:trPr>
          <w:trHeight w:val="60"/>
        </w:trPr>
        <w:tc>
          <w:tcPr>
            <w:tcW w:w="1080" w:type="dxa"/>
            <w:shd w:val="clear" w:color="auto" w:fill="36424A"/>
          </w:tcPr>
          <w:p w14:paraId="41039C03" w14:textId="77777777" w:rsidR="003A6E54" w:rsidRDefault="003A6E54" w:rsidP="00822999">
            <w:pPr>
              <w:jc w:val="center"/>
            </w:pPr>
            <w:r>
              <w:rPr>
                <w:b/>
                <w:color w:val="FFFFFF"/>
                <w:sz w:val="24"/>
                <w:szCs w:val="24"/>
              </w:rPr>
              <w:t>Frame</w:t>
            </w:r>
          </w:p>
        </w:tc>
        <w:tc>
          <w:tcPr>
            <w:tcW w:w="2430" w:type="dxa"/>
            <w:shd w:val="clear" w:color="auto" w:fill="36424A"/>
          </w:tcPr>
          <w:p w14:paraId="4284F568" w14:textId="77777777" w:rsidR="003A6E54" w:rsidRDefault="003A6E54" w:rsidP="00822999">
            <w:pPr>
              <w:jc w:val="center"/>
            </w:pPr>
            <w:r>
              <w:rPr>
                <w:b/>
                <w:color w:val="FFFFFF"/>
                <w:sz w:val="24"/>
                <w:szCs w:val="24"/>
              </w:rPr>
              <w:t>Picture</w:t>
            </w:r>
          </w:p>
        </w:tc>
        <w:tc>
          <w:tcPr>
            <w:tcW w:w="3402" w:type="dxa"/>
            <w:shd w:val="clear" w:color="auto" w:fill="36424A"/>
          </w:tcPr>
          <w:p w14:paraId="01C77A37" w14:textId="77777777" w:rsidR="003A6E54" w:rsidRDefault="003A6E54" w:rsidP="00822999">
            <w:pPr>
              <w:jc w:val="center"/>
            </w:pPr>
            <w:r>
              <w:rPr>
                <w:b/>
                <w:color w:val="FFFFFF"/>
                <w:sz w:val="24"/>
                <w:szCs w:val="24"/>
              </w:rPr>
              <w:t>Text</w:t>
            </w:r>
          </w:p>
        </w:tc>
        <w:tc>
          <w:tcPr>
            <w:tcW w:w="2444" w:type="dxa"/>
            <w:shd w:val="clear" w:color="auto" w:fill="36424A"/>
          </w:tcPr>
          <w:p w14:paraId="5CA844E1" w14:textId="77777777" w:rsidR="003A6E54" w:rsidRDefault="003A6E54" w:rsidP="00822999">
            <w:pPr>
              <w:jc w:val="center"/>
            </w:pPr>
            <w:r>
              <w:rPr>
                <w:b/>
                <w:color w:val="FFFFFF"/>
                <w:sz w:val="24"/>
                <w:szCs w:val="24"/>
              </w:rPr>
              <w:t>Suggested image</w:t>
            </w:r>
          </w:p>
        </w:tc>
      </w:tr>
      <w:tr w:rsidR="003A6E54" w14:paraId="2BC2C175" w14:textId="77777777" w:rsidTr="009A4F7D">
        <w:trPr>
          <w:trHeight w:val="60"/>
        </w:trPr>
        <w:tc>
          <w:tcPr>
            <w:tcW w:w="1080" w:type="dxa"/>
            <w:shd w:val="clear" w:color="auto" w:fill="36424A"/>
          </w:tcPr>
          <w:p w14:paraId="1C43D7AA" w14:textId="77777777" w:rsidR="003A6E54" w:rsidRDefault="003A6E54" w:rsidP="00822999">
            <w:pPr>
              <w:jc w:val="center"/>
            </w:pPr>
            <w:r>
              <w:rPr>
                <w:b/>
                <w:color w:val="FFFFFF"/>
              </w:rPr>
              <w:t>1</w:t>
            </w:r>
          </w:p>
        </w:tc>
        <w:tc>
          <w:tcPr>
            <w:tcW w:w="2430" w:type="dxa"/>
          </w:tcPr>
          <w:p w14:paraId="71B56108" w14:textId="77777777" w:rsidR="003A6E54" w:rsidRDefault="00752515" w:rsidP="00822999">
            <w:r>
              <w:t>Someone working at their laptop computer in an office.</w:t>
            </w:r>
          </w:p>
        </w:tc>
        <w:tc>
          <w:tcPr>
            <w:tcW w:w="3402" w:type="dxa"/>
          </w:tcPr>
          <w:p w14:paraId="56586CA9" w14:textId="55DA7F2A" w:rsidR="00752515" w:rsidRDefault="003A6E54" w:rsidP="00752515">
            <w:r>
              <w:rPr>
                <w:b/>
              </w:rPr>
              <w:t>Caption:</w:t>
            </w:r>
            <w:r>
              <w:t xml:space="preserve"> </w:t>
            </w:r>
            <w:r w:rsidR="00715A13" w:rsidRPr="00625F9E">
              <w:t>Ideally, give yourself some time when</w:t>
            </w:r>
            <w:r w:rsidR="00E016E2">
              <w:t xml:space="preserve"> </w:t>
            </w:r>
            <w:r w:rsidR="00E016E2" w:rsidRPr="00E016E2">
              <w:rPr>
                <w:sz w:val="21"/>
                <w:szCs w:val="21"/>
              </w:rPr>
              <w:t xml:space="preserve">G Suite </w:t>
            </w:r>
            <w:del w:id="300" w:author="Dan Jones" w:date="2016-10-19T14:54:00Z">
              <w:r w:rsidR="00E016E2" w:rsidRPr="00AF614E" w:rsidDel="00D923D3">
                <w:delText>–</w:delText>
              </w:r>
              <w:r w:rsidR="00E016E2" w:rsidDel="00D923D3">
                <w:delText xml:space="preserve"> </w:delText>
              </w:r>
              <w:r w:rsidR="00715A13" w:rsidRPr="00625F9E" w:rsidDel="00D923D3">
                <w:delText xml:space="preserve">Google Apps for Work </w:delText>
              </w:r>
            </w:del>
            <w:r w:rsidR="00715A13" w:rsidRPr="00625F9E">
              <w:t>launches to set up your tools</w:t>
            </w:r>
            <w:r w:rsidR="008D75CF">
              <w:t>.</w:t>
            </w:r>
          </w:p>
          <w:p w14:paraId="194D79DF" w14:textId="77777777" w:rsidR="00752515" w:rsidRDefault="00752515" w:rsidP="00752515"/>
          <w:p w14:paraId="4C4917C2" w14:textId="77777777" w:rsidR="003A6E54" w:rsidRDefault="00752515" w:rsidP="00752515">
            <w:r>
              <w:t>To get started on your Google journey you must first log in to the Chrome browser</w:t>
            </w:r>
            <w:r w:rsidR="00ED3309">
              <w:t>,</w:t>
            </w:r>
            <w:r w:rsidR="008D75CF">
              <w:t xml:space="preserve"> which is already installed on your PC</w:t>
            </w:r>
            <w:r>
              <w:t xml:space="preserve">. Your new </w:t>
            </w:r>
            <w:r w:rsidR="008F75FC">
              <w:t>e</w:t>
            </w:r>
            <w:r>
              <w:t xml:space="preserve">mail address will be communicated to you over the next few days </w:t>
            </w:r>
            <w:r w:rsidR="009D603C">
              <w:rPr>
                <w:color w:val="222222"/>
                <w:shd w:val="clear" w:color="auto" w:fill="FFFFFF"/>
              </w:rPr>
              <w:t>–</w:t>
            </w:r>
            <w:r>
              <w:t xml:space="preserve"> that</w:t>
            </w:r>
            <w:r w:rsidR="00133056">
              <w:t>'</w:t>
            </w:r>
            <w:r>
              <w:t>s all you need to log in.</w:t>
            </w:r>
          </w:p>
          <w:p w14:paraId="2B214CB6" w14:textId="77777777" w:rsidR="00F70FB4" w:rsidRDefault="00F70FB4" w:rsidP="00752515"/>
          <w:p w14:paraId="3788B6C9" w14:textId="55C00E29" w:rsidR="00F70FB4" w:rsidRDefault="00786E06" w:rsidP="00752515">
            <w:r w:rsidRPr="00050963">
              <w:rPr>
                <w:rStyle w:val="cssfieldsetinner1"/>
              </w:rPr>
              <w:t xml:space="preserve">You will be able to use </w:t>
            </w:r>
            <w:r w:rsidR="00E016E2" w:rsidRPr="00050963">
              <w:rPr>
                <w:rStyle w:val="cssfieldsetinner1"/>
              </w:rPr>
              <w:t>G Suite</w:t>
            </w:r>
            <w:del w:id="301" w:author="Dan Jones" w:date="2016-10-19T14:54:00Z">
              <w:r w:rsidR="00E016E2" w:rsidRPr="00050963" w:rsidDel="00D923D3">
                <w:rPr>
                  <w:rStyle w:val="cssfieldsetinner1"/>
                </w:rPr>
                <w:delText xml:space="preserve"> – </w:delText>
              </w:r>
              <w:r w:rsidR="00F70FB4" w:rsidDel="00D923D3">
                <w:rPr>
                  <w:rStyle w:val="cssfieldsetinner1"/>
                </w:rPr>
                <w:delText>Google Apps for Work</w:delText>
              </w:r>
            </w:del>
            <w:r w:rsidR="00F70FB4">
              <w:rPr>
                <w:rStyle w:val="cssfieldsetinner1"/>
              </w:rPr>
              <w:t xml:space="preserve"> on the move. Just download the apps to your PwC-managed mobile device from the </w:t>
            </w:r>
            <w:proofErr w:type="spellStart"/>
            <w:r w:rsidR="00F70FB4">
              <w:rPr>
                <w:rStyle w:val="cssfieldsetinner1"/>
              </w:rPr>
              <w:t>Apps@Work</w:t>
            </w:r>
            <w:proofErr w:type="spellEnd"/>
            <w:r w:rsidR="00F70FB4">
              <w:rPr>
                <w:rStyle w:val="cssfieldsetinner1"/>
              </w:rPr>
              <w:t xml:space="preserve"> app.</w:t>
            </w:r>
          </w:p>
          <w:p w14:paraId="12D9209A" w14:textId="77777777" w:rsidR="003A6E54" w:rsidRDefault="003A6E54" w:rsidP="00822999"/>
          <w:p w14:paraId="2EC476C8" w14:textId="77777777" w:rsidR="003A6E54" w:rsidRDefault="003A6E54" w:rsidP="00822999">
            <w:r w:rsidRPr="00704D1A">
              <w:rPr>
                <w:b/>
                <w:color w:val="595959"/>
                <w:u w:val="single"/>
              </w:rPr>
              <w:t>Prompt:</w:t>
            </w:r>
            <w:r>
              <w:t xml:space="preserve"> </w:t>
            </w:r>
          </w:p>
          <w:p w14:paraId="420DB165" w14:textId="77777777" w:rsidR="003A6E54" w:rsidRDefault="003A6E54" w:rsidP="00822999">
            <w:r>
              <w:t>Select the numbered buttons below to find out more.</w:t>
            </w:r>
          </w:p>
          <w:p w14:paraId="225B4842" w14:textId="77777777" w:rsidR="003A6E54" w:rsidRDefault="003A6E54" w:rsidP="00822999"/>
          <w:p w14:paraId="22EFDA47" w14:textId="77777777" w:rsidR="003A6E54" w:rsidRDefault="003A6E54" w:rsidP="00822999">
            <w:r>
              <w:rPr>
                <w:b/>
                <w:color w:val="595959"/>
                <w:u w:val="single"/>
              </w:rPr>
              <w:t>MOBILE PROMPT</w:t>
            </w:r>
          </w:p>
          <w:p w14:paraId="6695A883" w14:textId="77777777" w:rsidR="003A6E54" w:rsidRDefault="003A6E54" w:rsidP="00822999">
            <w:r>
              <w:t>Scroll down to find out more.</w:t>
            </w:r>
          </w:p>
        </w:tc>
        <w:tc>
          <w:tcPr>
            <w:tcW w:w="2444" w:type="dxa"/>
          </w:tcPr>
          <w:p w14:paraId="166E97D0" w14:textId="77777777" w:rsidR="003A6E54" w:rsidRDefault="003A6E54" w:rsidP="00822999"/>
        </w:tc>
      </w:tr>
      <w:tr w:rsidR="003A6E54" w14:paraId="4E2CEE6C" w14:textId="77777777" w:rsidTr="009A4F7D">
        <w:trPr>
          <w:trHeight w:val="460"/>
        </w:trPr>
        <w:tc>
          <w:tcPr>
            <w:tcW w:w="1080" w:type="dxa"/>
            <w:shd w:val="clear" w:color="auto" w:fill="36424A"/>
          </w:tcPr>
          <w:p w14:paraId="69847680" w14:textId="77777777" w:rsidR="003A6E54" w:rsidRDefault="003A6E54" w:rsidP="00822999">
            <w:pPr>
              <w:jc w:val="center"/>
            </w:pPr>
            <w:r>
              <w:rPr>
                <w:b/>
                <w:color w:val="FFFFFF"/>
              </w:rPr>
              <w:t>2</w:t>
            </w:r>
          </w:p>
        </w:tc>
        <w:tc>
          <w:tcPr>
            <w:tcW w:w="2430" w:type="dxa"/>
          </w:tcPr>
          <w:p w14:paraId="19C2F3E7" w14:textId="77777777" w:rsidR="003A6E54" w:rsidRDefault="00752515" w:rsidP="00752515">
            <w:r>
              <w:t>The Google Calendar icon</w:t>
            </w:r>
          </w:p>
        </w:tc>
        <w:tc>
          <w:tcPr>
            <w:tcW w:w="3402" w:type="dxa"/>
          </w:tcPr>
          <w:p w14:paraId="6713B1DE" w14:textId="77777777" w:rsidR="00752515" w:rsidRDefault="003A6E54" w:rsidP="00752515">
            <w:r>
              <w:rPr>
                <w:b/>
              </w:rPr>
              <w:t>Caption:</w:t>
            </w:r>
            <w:r>
              <w:t xml:space="preserve"> </w:t>
            </w:r>
            <w:r w:rsidR="00752515">
              <w:t xml:space="preserve">Once </w:t>
            </w:r>
            <w:r w:rsidR="008946B7">
              <w:t xml:space="preserve">your calendar has switched, </w:t>
            </w:r>
            <w:r w:rsidR="00752515">
              <w:t xml:space="preserve">you must review </w:t>
            </w:r>
            <w:r w:rsidR="008946B7">
              <w:t>it at your earliest opportunity,</w:t>
            </w:r>
            <w:r w:rsidR="00752515">
              <w:t xml:space="preserve"> as all calendars will now be on Google only.</w:t>
            </w:r>
          </w:p>
          <w:p w14:paraId="799B8064" w14:textId="77777777" w:rsidR="00752515" w:rsidRDefault="00752515" w:rsidP="00752515"/>
          <w:p w14:paraId="5D996800" w14:textId="77777777" w:rsidR="00752515" w:rsidRDefault="00752515" w:rsidP="00752515">
            <w:r>
              <w:t>Here are the things you need to do to get your</w:t>
            </w:r>
            <w:r w:rsidR="008B684A">
              <w:t xml:space="preserve"> </w:t>
            </w:r>
            <w:r w:rsidR="008B684A" w:rsidRPr="00711EE1">
              <w:rPr>
                <w:b/>
              </w:rPr>
              <w:t>Google</w:t>
            </w:r>
            <w:r w:rsidRPr="00711EE1">
              <w:rPr>
                <w:b/>
              </w:rPr>
              <w:t xml:space="preserve"> </w:t>
            </w:r>
            <w:r w:rsidRPr="00752515">
              <w:rPr>
                <w:b/>
              </w:rPr>
              <w:t>Calendar</w:t>
            </w:r>
            <w:r>
              <w:t xml:space="preserve"> up and running:</w:t>
            </w:r>
          </w:p>
          <w:p w14:paraId="6137A296" w14:textId="77777777" w:rsidR="00752515" w:rsidRDefault="00752515" w:rsidP="00752515"/>
          <w:p w14:paraId="2E65457C" w14:textId="77777777" w:rsidR="00752515" w:rsidRDefault="00752515" w:rsidP="00752515">
            <w:pPr>
              <w:pStyle w:val="ListParagraph"/>
              <w:numPr>
                <w:ilvl w:val="0"/>
                <w:numId w:val="10"/>
              </w:numPr>
            </w:pPr>
            <w:r>
              <w:t>Select the Google Calendar icon to open the Calendar</w:t>
            </w:r>
            <w:r w:rsidR="001B6B26">
              <w:t>.</w:t>
            </w:r>
            <w:r>
              <w:t xml:space="preserve"> </w:t>
            </w:r>
          </w:p>
          <w:p w14:paraId="7E277C96" w14:textId="77777777" w:rsidR="009E29F7" w:rsidRDefault="009E29F7" w:rsidP="00752515">
            <w:pPr>
              <w:pStyle w:val="ListParagraph"/>
              <w:numPr>
                <w:ilvl w:val="0"/>
                <w:numId w:val="10"/>
              </w:numPr>
            </w:pPr>
            <w:r w:rsidRPr="009E29F7">
              <w:t xml:space="preserve">Your meetings and appointments will have migrated over from Notes. You can compare what you have in your Google Calendar to your Notes calendar from your archive, however you will also get specific errors reports to </w:t>
            </w:r>
            <w:r w:rsidRPr="009E29F7">
              <w:lastRenderedPageBreak/>
              <w:t>review, so you will know exactly what might not have migrated.</w:t>
            </w:r>
          </w:p>
          <w:p w14:paraId="4BE37ED4" w14:textId="77777777" w:rsidR="00752515" w:rsidRDefault="00752515" w:rsidP="00752515">
            <w:pPr>
              <w:pStyle w:val="ListParagraph"/>
              <w:numPr>
                <w:ilvl w:val="0"/>
                <w:numId w:val="10"/>
              </w:numPr>
            </w:pPr>
            <w:r>
              <w:t>Any new meetings will need to be booked through Google Calendar</w:t>
            </w:r>
            <w:r w:rsidR="001B6B26">
              <w:t>.</w:t>
            </w:r>
          </w:p>
          <w:p w14:paraId="71855A10" w14:textId="77777777" w:rsidR="003A6E54" w:rsidRDefault="00752515" w:rsidP="00752515">
            <w:pPr>
              <w:pStyle w:val="ListParagraph"/>
              <w:numPr>
                <w:ilvl w:val="0"/>
                <w:numId w:val="10"/>
              </w:numPr>
            </w:pPr>
            <w:r>
              <w:t>Your calendar will automatically sync to your PwC</w:t>
            </w:r>
            <w:r w:rsidR="00ED3309">
              <w:t xml:space="preserve">-managed </w:t>
            </w:r>
            <w:r>
              <w:t>mobile device</w:t>
            </w:r>
            <w:r w:rsidR="001B6B26">
              <w:t>.</w:t>
            </w:r>
          </w:p>
          <w:p w14:paraId="23DD09DB" w14:textId="77777777" w:rsidR="003A6E54" w:rsidRDefault="003A6E54" w:rsidP="00822999"/>
        </w:tc>
        <w:tc>
          <w:tcPr>
            <w:tcW w:w="2444" w:type="dxa"/>
          </w:tcPr>
          <w:p w14:paraId="71CFDBB7" w14:textId="77777777" w:rsidR="003A6E54" w:rsidRDefault="003A6E54" w:rsidP="00822999"/>
        </w:tc>
      </w:tr>
      <w:tr w:rsidR="003A6E54" w14:paraId="4454E650" w14:textId="77777777" w:rsidTr="009A4F7D">
        <w:trPr>
          <w:trHeight w:val="1358"/>
        </w:trPr>
        <w:tc>
          <w:tcPr>
            <w:tcW w:w="1080" w:type="dxa"/>
            <w:shd w:val="clear" w:color="auto" w:fill="36424A"/>
          </w:tcPr>
          <w:p w14:paraId="2CC3714A" w14:textId="77777777" w:rsidR="003A6E54" w:rsidRDefault="003A6E54" w:rsidP="00822999">
            <w:pPr>
              <w:jc w:val="center"/>
            </w:pPr>
            <w:r>
              <w:rPr>
                <w:b/>
                <w:color w:val="FFFFFF"/>
              </w:rPr>
              <w:lastRenderedPageBreak/>
              <w:t>3</w:t>
            </w:r>
          </w:p>
        </w:tc>
        <w:tc>
          <w:tcPr>
            <w:tcW w:w="2430" w:type="dxa"/>
          </w:tcPr>
          <w:p w14:paraId="60DDE55E" w14:textId="77777777" w:rsidR="003A6E54" w:rsidRDefault="000051DD" w:rsidP="00822999">
            <w:r>
              <w:t>Someone looking at their mobile handset as if they were reading emails.</w:t>
            </w:r>
          </w:p>
        </w:tc>
        <w:tc>
          <w:tcPr>
            <w:tcW w:w="3402" w:type="dxa"/>
          </w:tcPr>
          <w:p w14:paraId="3BB53DE9" w14:textId="77777777" w:rsidR="003A6E54" w:rsidRDefault="003A6E54" w:rsidP="008946B7">
            <w:r>
              <w:rPr>
                <w:b/>
              </w:rPr>
              <w:t>Caption:</w:t>
            </w:r>
            <w:r>
              <w:t xml:space="preserve"> </w:t>
            </w:r>
            <w:r w:rsidR="000051DD" w:rsidRPr="000051DD">
              <w:t>Gmail will be your primary email account and using it will allow you to maximise all the flexible benefits of Google.</w:t>
            </w:r>
          </w:p>
        </w:tc>
        <w:tc>
          <w:tcPr>
            <w:tcW w:w="2444" w:type="dxa"/>
          </w:tcPr>
          <w:p w14:paraId="3314E9AA" w14:textId="77777777" w:rsidR="003A6E54" w:rsidRDefault="003A6E54" w:rsidP="00822999"/>
        </w:tc>
      </w:tr>
      <w:tr w:rsidR="003A6E54" w14:paraId="561CB18D" w14:textId="77777777" w:rsidTr="009A4F7D">
        <w:trPr>
          <w:trHeight w:val="460"/>
        </w:trPr>
        <w:tc>
          <w:tcPr>
            <w:tcW w:w="1080" w:type="dxa"/>
            <w:shd w:val="clear" w:color="auto" w:fill="36424A"/>
          </w:tcPr>
          <w:p w14:paraId="081476D0" w14:textId="77777777" w:rsidR="003A6E54" w:rsidRDefault="003A6E54" w:rsidP="00822999">
            <w:pPr>
              <w:jc w:val="center"/>
              <w:rPr>
                <w:b/>
                <w:color w:val="FFFFFF"/>
              </w:rPr>
            </w:pPr>
            <w:r>
              <w:rPr>
                <w:b/>
                <w:color w:val="FFFFFF"/>
              </w:rPr>
              <w:t>4</w:t>
            </w:r>
          </w:p>
        </w:tc>
        <w:tc>
          <w:tcPr>
            <w:tcW w:w="2430" w:type="dxa"/>
          </w:tcPr>
          <w:p w14:paraId="141EC4AF" w14:textId="77777777" w:rsidR="003A6E54" w:rsidRDefault="000051DD" w:rsidP="00822999">
            <w:r>
              <w:t>The Gmail icon</w:t>
            </w:r>
          </w:p>
        </w:tc>
        <w:tc>
          <w:tcPr>
            <w:tcW w:w="3402" w:type="dxa"/>
          </w:tcPr>
          <w:p w14:paraId="7B6C2D1C" w14:textId="77777777" w:rsidR="003A6E54" w:rsidRDefault="003A6E54" w:rsidP="008946B7">
            <w:pPr>
              <w:rPr>
                <w:b/>
              </w:rPr>
            </w:pPr>
            <w:r>
              <w:rPr>
                <w:b/>
              </w:rPr>
              <w:t>Caption:</w:t>
            </w:r>
            <w:r>
              <w:t xml:space="preserve"> </w:t>
            </w:r>
            <w:r w:rsidR="00B26763" w:rsidRPr="00B26763">
              <w:rPr>
                <w:sz w:val="21"/>
                <w:szCs w:val="21"/>
              </w:rPr>
              <w:t>When you switch to Gmail</w:t>
            </w:r>
            <w:proofErr w:type="gramStart"/>
            <w:r w:rsidR="00B26763" w:rsidRPr="00B26763">
              <w:rPr>
                <w:sz w:val="21"/>
                <w:szCs w:val="21"/>
              </w:rPr>
              <w:t>:</w:t>
            </w:r>
            <w:proofErr w:type="gramEnd"/>
            <w:r w:rsidR="00B26763" w:rsidRPr="00B26763">
              <w:rPr>
                <w:sz w:val="21"/>
                <w:szCs w:val="21"/>
              </w:rPr>
              <w:br/>
            </w:r>
            <w:r w:rsidR="00B26763" w:rsidRPr="00B26763">
              <w:rPr>
                <w:sz w:val="21"/>
                <w:szCs w:val="21"/>
              </w:rPr>
              <w:br/>
              <w:t xml:space="preserve">1. You will keep your Notes email and archives. </w:t>
            </w:r>
            <w:r w:rsidR="00B26763" w:rsidRPr="00B26763">
              <w:rPr>
                <w:sz w:val="21"/>
                <w:szCs w:val="21"/>
              </w:rPr>
              <w:br/>
              <w:t xml:space="preserve">2. We will soon enable forwarding of email from Notes to Google. </w:t>
            </w:r>
            <w:r w:rsidR="00B26763" w:rsidRPr="00B26763">
              <w:rPr>
                <w:sz w:val="21"/>
                <w:szCs w:val="21"/>
              </w:rPr>
              <w:br/>
              <w:t xml:space="preserve">3. Using the Registry, your engagement team may determine that client-related email must remain in Notes. If that is the case, email related to clients on the Registry will remain in Notes. </w:t>
            </w:r>
            <w:r w:rsidR="00B26763" w:rsidRPr="00B26763">
              <w:rPr>
                <w:sz w:val="21"/>
                <w:szCs w:val="21"/>
              </w:rPr>
              <w:br/>
              <w:t xml:space="preserve">4. On PwC-managed mobile devices, email from both accounts will be shown in the </w:t>
            </w:r>
            <w:r w:rsidR="006524ED">
              <w:rPr>
                <w:sz w:val="21"/>
                <w:szCs w:val="21"/>
              </w:rPr>
              <w:t>"</w:t>
            </w:r>
            <w:r w:rsidR="00B26763" w:rsidRPr="00B26763">
              <w:rPr>
                <w:sz w:val="21"/>
                <w:szCs w:val="21"/>
              </w:rPr>
              <w:t>All Inboxes</w:t>
            </w:r>
            <w:r w:rsidR="006524ED">
              <w:rPr>
                <w:sz w:val="21"/>
                <w:szCs w:val="21"/>
              </w:rPr>
              <w:t>"</w:t>
            </w:r>
            <w:r w:rsidR="00B26763" w:rsidRPr="00B26763">
              <w:rPr>
                <w:sz w:val="21"/>
                <w:szCs w:val="21"/>
              </w:rPr>
              <w:t xml:space="preserve"> view of Mail.</w:t>
            </w:r>
            <w:r w:rsidR="00B26763" w:rsidRPr="00B26763">
              <w:rPr>
                <w:sz w:val="21"/>
                <w:szCs w:val="21"/>
              </w:rPr>
              <w:br/>
            </w:r>
            <w:r w:rsidR="00B26763" w:rsidRPr="00B26763">
              <w:rPr>
                <w:sz w:val="21"/>
                <w:szCs w:val="21"/>
              </w:rPr>
              <w:br/>
              <w:t>You will receive further guidance on what you need to complete before your Google account is activated. Make sure you work through all of the required actions to ensure a smooth transition.</w:t>
            </w:r>
          </w:p>
        </w:tc>
        <w:tc>
          <w:tcPr>
            <w:tcW w:w="2444" w:type="dxa"/>
          </w:tcPr>
          <w:p w14:paraId="000B8C94" w14:textId="77777777" w:rsidR="003A6E54" w:rsidRDefault="003A6E54" w:rsidP="00822999">
            <w:pPr>
              <w:rPr>
                <w:noProof/>
              </w:rPr>
            </w:pPr>
          </w:p>
        </w:tc>
      </w:tr>
    </w:tbl>
    <w:p w14:paraId="25D45960" w14:textId="77777777" w:rsidR="00EF2DD4" w:rsidRDefault="00EF2DD4"/>
    <w:p w14:paraId="5E756F3F" w14:textId="77777777" w:rsidR="000051DD" w:rsidRDefault="000051DD" w:rsidP="000051DD">
      <w:r>
        <w:rPr>
          <w:b/>
          <w:color w:val="595959"/>
          <w:u w:val="single"/>
        </w:rPr>
        <w:t>FINAL PROMPT</w:t>
      </w:r>
    </w:p>
    <w:p w14:paraId="5A39A6A4" w14:textId="77777777" w:rsidR="000051DD" w:rsidRDefault="000051DD" w:rsidP="000051DD">
      <w:r>
        <w:t>You've completed this topic. Select Home and choose the next topic.</w:t>
      </w:r>
    </w:p>
    <w:p w14:paraId="70BACADA" w14:textId="77777777" w:rsidR="000051DD" w:rsidRDefault="000051DD" w:rsidP="000051DD"/>
    <w:p w14:paraId="4904EEE7" w14:textId="77777777" w:rsidR="000051DD" w:rsidRDefault="000051DD" w:rsidP="000051DD">
      <w:r>
        <w:rPr>
          <w:b/>
          <w:color w:val="595959"/>
          <w:u w:val="single"/>
        </w:rPr>
        <w:t>FINAL MOBILE PROMPT</w:t>
      </w:r>
    </w:p>
    <w:p w14:paraId="5D4DE85C" w14:textId="77777777" w:rsidR="000051DD" w:rsidRDefault="000051DD" w:rsidP="000051DD">
      <w:r>
        <w:t xml:space="preserve">You've completed this topic. Select Main Menu from the </w:t>
      </w:r>
      <w:r w:rsidR="008D75CF">
        <w:t>dropdown</w:t>
      </w:r>
      <w:r>
        <w:t xml:space="preserve"> and choose the next topic.</w:t>
      </w:r>
    </w:p>
    <w:p w14:paraId="10D80677" w14:textId="77777777" w:rsidR="000051DD" w:rsidRDefault="000051DD"/>
    <w:p w14:paraId="4A7CAC11" w14:textId="77777777" w:rsidR="00EF2DD4" w:rsidRDefault="00EF2DD4">
      <w:bookmarkStart w:id="302" w:name="h.3rdcrjn" w:colFirst="0" w:colLast="0"/>
      <w:bookmarkStart w:id="303" w:name="h.26in1rg" w:colFirst="0" w:colLast="0"/>
      <w:bookmarkStart w:id="304" w:name="h.lnxbz9" w:colFirst="0" w:colLast="0"/>
      <w:bookmarkStart w:id="305" w:name="h.35nkun2" w:colFirst="0" w:colLast="0"/>
      <w:bookmarkEnd w:id="302"/>
      <w:bookmarkEnd w:id="303"/>
      <w:bookmarkEnd w:id="304"/>
      <w:bookmarkEnd w:id="305"/>
    </w:p>
    <w:p w14:paraId="2BE1E1CB" w14:textId="77777777" w:rsidR="008D7E24" w:rsidRDefault="008D7E24">
      <w:bookmarkStart w:id="306" w:name="h.1ksv4uv" w:colFirst="0" w:colLast="0"/>
      <w:bookmarkEnd w:id="306"/>
      <w:r>
        <w:br w:type="page"/>
      </w:r>
    </w:p>
    <w:p w14:paraId="139FE584" w14:textId="77777777" w:rsidR="00BF3A9B" w:rsidRDefault="00094E86" w:rsidP="00704D1A">
      <w:pPr>
        <w:pStyle w:val="Heading1"/>
        <w:shd w:val="clear" w:color="auto" w:fill="8B116A"/>
      </w:pPr>
      <w:bookmarkStart w:id="307" w:name="h.44sinio" w:colFirst="0" w:colLast="0"/>
      <w:bookmarkStart w:id="308" w:name="_Toc464655907"/>
      <w:bookmarkEnd w:id="307"/>
      <w:r>
        <w:lastRenderedPageBreak/>
        <w:t xml:space="preserve">Topic </w:t>
      </w:r>
      <w:r w:rsidR="00E16C90">
        <w:t>5</w:t>
      </w:r>
      <w:r>
        <w:t xml:space="preserve">: </w:t>
      </w:r>
      <w:r w:rsidR="00E16C90">
        <w:t>How do I get help?</w:t>
      </w:r>
      <w:bookmarkEnd w:id="308"/>
      <w:r>
        <w:t xml:space="preserve"> </w:t>
      </w:r>
    </w:p>
    <w:p w14:paraId="7834B857" w14:textId="77777777" w:rsidR="00BF3A9B" w:rsidRDefault="00BF3A9B">
      <w:pPr>
        <w:rPr>
          <w:b/>
          <w:color w:val="FFFFFF"/>
          <w:sz w:val="36"/>
          <w:szCs w:val="36"/>
        </w:rPr>
      </w:pPr>
      <w:r>
        <w:br w:type="page"/>
      </w:r>
    </w:p>
    <w:p w14:paraId="1990D513" w14:textId="77777777" w:rsidR="00BA4CFB" w:rsidRDefault="00BA4CFB"/>
    <w:p w14:paraId="644AE9EE" w14:textId="77777777" w:rsidR="00EF2DD4" w:rsidRDefault="00E95597" w:rsidP="00704D1A">
      <w:pPr>
        <w:pStyle w:val="Heading2"/>
        <w:shd w:val="clear" w:color="auto" w:fill="525252" w:themeFill="accent3" w:themeFillShade="80"/>
        <w:jc w:val="left"/>
      </w:pPr>
      <w:bookmarkStart w:id="309" w:name="h.2jxsxqh" w:colFirst="0" w:colLast="0"/>
      <w:bookmarkStart w:id="310" w:name="_Toc464655908"/>
      <w:bookmarkEnd w:id="309"/>
      <w:r>
        <w:t xml:space="preserve">SCREEN </w:t>
      </w:r>
      <w:r w:rsidR="00EF589C">
        <w:rPr>
          <w:color w:val="FFFFFF"/>
        </w:rPr>
        <w:t>0</w:t>
      </w:r>
      <w:r w:rsidR="00D971EB">
        <w:rPr>
          <w:color w:val="FFFFFF"/>
        </w:rPr>
        <w:t>5</w:t>
      </w:r>
      <w:r>
        <w:rPr>
          <w:color w:val="FFFFFF"/>
        </w:rPr>
        <w:t>_</w:t>
      </w:r>
      <w:r w:rsidR="00EF589C">
        <w:rPr>
          <w:color w:val="FFFFFF"/>
        </w:rPr>
        <w:t>100</w:t>
      </w:r>
      <w:bookmarkEnd w:id="310"/>
    </w:p>
    <w:p w14:paraId="28FD39DC" w14:textId="77777777" w:rsidR="00EF2DD4" w:rsidRDefault="00EF2DD4">
      <w:pPr>
        <w:spacing w:before="60" w:after="60"/>
      </w:pPr>
    </w:p>
    <w:p w14:paraId="15A18411" w14:textId="77777777" w:rsidR="00EF2DD4" w:rsidRDefault="00E95597">
      <w:pPr>
        <w:spacing w:before="60" w:after="60"/>
      </w:pPr>
      <w:r>
        <w:rPr>
          <w:b/>
          <w:sz w:val="22"/>
          <w:szCs w:val="22"/>
        </w:rPr>
        <w:t>DESKTOP</w:t>
      </w:r>
      <w:r w:rsidR="00D52E9B">
        <w:rPr>
          <w:b/>
          <w:sz w:val="22"/>
          <w:szCs w:val="22"/>
        </w:rPr>
        <w:t>/MOBILE</w:t>
      </w:r>
      <w:r>
        <w:rPr>
          <w:b/>
          <w:sz w:val="22"/>
          <w:szCs w:val="22"/>
        </w:rPr>
        <w:t xml:space="preserve"> SCREEN TYPE</w:t>
      </w:r>
      <w:r>
        <w:rPr>
          <w:sz w:val="22"/>
          <w:szCs w:val="22"/>
        </w:rPr>
        <w:t>: Tabs</w:t>
      </w:r>
    </w:p>
    <w:p w14:paraId="70543D2A" w14:textId="77777777" w:rsidR="00EF2DD4" w:rsidRDefault="00EF2DD4">
      <w:pPr>
        <w:spacing w:before="60" w:after="60"/>
      </w:pPr>
    </w:p>
    <w:p w14:paraId="6ABB6EEA" w14:textId="77777777" w:rsidR="00EF2DD4" w:rsidRDefault="00EF2DD4"/>
    <w:p w14:paraId="339AEE2F" w14:textId="77777777" w:rsidR="00EF2DD4" w:rsidRDefault="00E95597">
      <w:r>
        <w:rPr>
          <w:b/>
          <w:color w:val="595959"/>
          <w:u w:val="single"/>
        </w:rPr>
        <w:t>DESCRIPTION</w:t>
      </w:r>
    </w:p>
    <w:p w14:paraId="59B05F7C" w14:textId="77777777" w:rsidR="00EF2DD4" w:rsidRDefault="00EF2DD4"/>
    <w:p w14:paraId="5E4BECCA" w14:textId="77777777" w:rsidR="00EF2DD4" w:rsidRDefault="00E95597">
      <w:pPr>
        <w:numPr>
          <w:ilvl w:val="0"/>
          <w:numId w:val="1"/>
        </w:numPr>
        <w:ind w:hanging="360"/>
      </w:pPr>
      <w:r>
        <w:t>TAB 1 TITLE: Google it</w:t>
      </w:r>
    </w:p>
    <w:p w14:paraId="21C7EBEF" w14:textId="77777777" w:rsidR="00EF2DD4" w:rsidRDefault="00EF2DD4"/>
    <w:p w14:paraId="0DB2EE8B" w14:textId="77777777" w:rsidR="00EF2DD4" w:rsidRDefault="00E95597">
      <w:pPr>
        <w:numPr>
          <w:ilvl w:val="0"/>
          <w:numId w:val="1"/>
        </w:numPr>
        <w:ind w:hanging="360"/>
      </w:pPr>
      <w:r>
        <w:t xml:space="preserve">TAB 2 TITLE: </w:t>
      </w:r>
      <w:r w:rsidR="00C15D34">
        <w:t>My</w:t>
      </w:r>
      <w:r w:rsidR="0051063A">
        <w:t xml:space="preserve"> </w:t>
      </w:r>
      <w:r w:rsidR="00C15D34">
        <w:t>Development</w:t>
      </w:r>
    </w:p>
    <w:p w14:paraId="2475FF3F" w14:textId="77777777" w:rsidR="00EF2DD4" w:rsidRDefault="00EF2DD4">
      <w:pPr>
        <w:ind w:left="720"/>
      </w:pPr>
    </w:p>
    <w:p w14:paraId="5DCDE8EE" w14:textId="77777777" w:rsidR="00EF2DD4" w:rsidRDefault="00E95597">
      <w:pPr>
        <w:numPr>
          <w:ilvl w:val="0"/>
          <w:numId w:val="1"/>
        </w:numPr>
        <w:ind w:hanging="360"/>
      </w:pPr>
      <w:r>
        <w:t>TAB 3 TITLE: Spark</w:t>
      </w:r>
      <w:r>
        <w:br/>
      </w:r>
    </w:p>
    <w:p w14:paraId="3F6DD285" w14:textId="77777777" w:rsidR="00EF2DD4" w:rsidRDefault="00E95597">
      <w:pPr>
        <w:numPr>
          <w:ilvl w:val="0"/>
          <w:numId w:val="1"/>
        </w:numPr>
        <w:ind w:hanging="360"/>
      </w:pPr>
      <w:r>
        <w:t>TAB 4 TITLE: Google Guides</w:t>
      </w:r>
    </w:p>
    <w:p w14:paraId="73320CE8" w14:textId="77777777" w:rsidR="00EF2DD4" w:rsidRDefault="00EF2DD4">
      <w:pPr>
        <w:ind w:left="720"/>
      </w:pPr>
    </w:p>
    <w:p w14:paraId="62262341" w14:textId="77777777" w:rsidR="00EF2DD4" w:rsidRDefault="00EF2DD4"/>
    <w:p w14:paraId="6C2361EE" w14:textId="77777777" w:rsidR="00EF2DD4" w:rsidRDefault="00E95597">
      <w:r>
        <w:rPr>
          <w:b/>
          <w:color w:val="595959"/>
          <w:u w:val="single"/>
        </w:rPr>
        <w:t>PROMPT</w:t>
      </w:r>
    </w:p>
    <w:p w14:paraId="2470E831" w14:textId="77777777" w:rsidR="00EF2DD4" w:rsidRDefault="00E95597">
      <w:r>
        <w:t>Select each tab to find out more.</w:t>
      </w:r>
    </w:p>
    <w:p w14:paraId="1A8855AD" w14:textId="77777777" w:rsidR="00EF2DD4" w:rsidRDefault="00EF2DD4"/>
    <w:p w14:paraId="7B4B9853" w14:textId="77777777" w:rsidR="00EF2DD4" w:rsidRDefault="00E95597">
      <w:r>
        <w:rPr>
          <w:b/>
          <w:color w:val="595959"/>
          <w:u w:val="single"/>
        </w:rPr>
        <w:t>MOBILE PROMPT</w:t>
      </w:r>
    </w:p>
    <w:p w14:paraId="1E1F9720" w14:textId="77777777" w:rsidR="00EF2DD4" w:rsidRDefault="00E95597">
      <w:r>
        <w:t>Select the text headings to find out more.</w:t>
      </w:r>
    </w:p>
    <w:p w14:paraId="3CF55A8D" w14:textId="77777777" w:rsidR="00EA1051" w:rsidRDefault="00EA1051" w:rsidP="00EA1051"/>
    <w:p w14:paraId="2B9FA858" w14:textId="77777777" w:rsidR="001200BE" w:rsidRDefault="001200BE" w:rsidP="001200BE"/>
    <w:p w14:paraId="2709F8A2" w14:textId="77777777" w:rsidR="00EF2DD4" w:rsidRDefault="00E95597">
      <w:r>
        <w:rPr>
          <w:b/>
          <w:u w:val="single"/>
        </w:rPr>
        <w:t>TABS</w:t>
      </w:r>
    </w:p>
    <w:p w14:paraId="44942F53" w14:textId="77777777" w:rsidR="00D5086A" w:rsidRDefault="00D5086A">
      <w:pPr>
        <w:rPr>
          <w:b/>
          <w:color w:val="595959"/>
        </w:rPr>
      </w:pPr>
    </w:p>
    <w:p w14:paraId="03E86024" w14:textId="77777777" w:rsidR="00D5086A" w:rsidRDefault="00E95597">
      <w:pPr>
        <w:rPr>
          <w:color w:val="595959"/>
        </w:rPr>
      </w:pPr>
      <w:r w:rsidRPr="00704D1A">
        <w:rPr>
          <w:b/>
          <w:color w:val="595959"/>
          <w:u w:val="single"/>
        </w:rPr>
        <w:t>Tab 1 image:</w:t>
      </w:r>
      <w:r w:rsidRPr="00704D1A">
        <w:rPr>
          <w:color w:val="595959"/>
          <w:u w:val="single"/>
        </w:rPr>
        <w:t xml:space="preserve"> </w:t>
      </w:r>
    </w:p>
    <w:p w14:paraId="04BD0884" w14:textId="77777777" w:rsidR="00EF2DD4" w:rsidRDefault="00E95597">
      <w:r>
        <w:rPr>
          <w:color w:val="595959"/>
        </w:rPr>
        <w:t>Google Home screen with search bar</w:t>
      </w:r>
    </w:p>
    <w:p w14:paraId="62FC75B6" w14:textId="77777777" w:rsidR="00D5086A" w:rsidRDefault="00D5086A">
      <w:pPr>
        <w:rPr>
          <w:b/>
          <w:color w:val="595959"/>
        </w:rPr>
      </w:pPr>
    </w:p>
    <w:p w14:paraId="0A3CA515" w14:textId="77777777" w:rsidR="00D5086A" w:rsidRDefault="00E95597">
      <w:r w:rsidRPr="00704D1A">
        <w:rPr>
          <w:b/>
          <w:color w:val="595959"/>
          <w:u w:val="single"/>
        </w:rPr>
        <w:t>Tab 1 text</w:t>
      </w:r>
      <w:r w:rsidRPr="00704D1A">
        <w:rPr>
          <w:color w:val="595959"/>
          <w:u w:val="single"/>
        </w:rPr>
        <w:t xml:space="preserve"> </w:t>
      </w:r>
      <w:r w:rsidRPr="00704D1A">
        <w:rPr>
          <w:b/>
          <w:color w:val="808080"/>
          <w:u w:val="single"/>
        </w:rPr>
        <w:t>(50 words max):</w:t>
      </w:r>
      <w:r>
        <w:rPr>
          <w:b/>
          <w:color w:val="808080"/>
        </w:rPr>
        <w:t xml:space="preserve"> </w:t>
      </w:r>
    </w:p>
    <w:p w14:paraId="5395C190" w14:textId="69C34E27" w:rsidR="00585A72" w:rsidRDefault="00C15D34">
      <w:r w:rsidRPr="00C15D34">
        <w:t xml:space="preserve">The great thing about the </w:t>
      </w:r>
      <w:r w:rsidR="00B26763" w:rsidRPr="00AF614E">
        <w:t xml:space="preserve">G Suite </w:t>
      </w:r>
      <w:del w:id="311" w:author="Dan Jones" w:date="2016-10-19T15:11:00Z">
        <w:r w:rsidR="00B26763" w:rsidRPr="00AF614E" w:rsidDel="00045F03">
          <w:delText>–</w:delText>
        </w:r>
        <w:r w:rsidR="00B26763" w:rsidDel="00045F03">
          <w:delText xml:space="preserve"> </w:delText>
        </w:r>
        <w:r w:rsidRPr="00C15D34" w:rsidDel="00045F03">
          <w:delText xml:space="preserve">Google Apps for Work </w:delText>
        </w:r>
      </w:del>
      <w:r w:rsidRPr="00C15D34">
        <w:t>is that if you get stuck, a simple Google search will normally find the answer for you. There is also a built-in help tool for step-by-step guidance</w:t>
      </w:r>
      <w:r w:rsidR="00DE0B3E">
        <w:t>, or you can</w:t>
      </w:r>
      <w:r w:rsidR="00585A72">
        <w:t xml:space="preserve"> find help on the Google Apps Learning Centre. </w:t>
      </w:r>
    </w:p>
    <w:p w14:paraId="332F8E3A" w14:textId="77777777" w:rsidR="00585A72" w:rsidRDefault="00585A72"/>
    <w:p w14:paraId="4270038A" w14:textId="77777777" w:rsidR="00585A72" w:rsidRPr="00DE0B3E" w:rsidRDefault="00A84C9A" w:rsidP="00585A72">
      <w:pPr>
        <w:shd w:val="clear" w:color="auto" w:fill="FFFFFF"/>
        <w:rPr>
          <w:rFonts w:eastAsia="Times New Roman"/>
          <w:color w:val="333333"/>
        </w:rPr>
      </w:pPr>
      <w:ins w:id="312" w:author="Niall Magennis" w:date="2016-10-19T15:03:00Z">
        <w:r>
          <w:rPr>
            <w:rFonts w:eastAsia="Times New Roman"/>
            <w:color w:val="333333"/>
            <w:highlight w:val="yellow"/>
          </w:rPr>
          <w:t>ME</w:t>
        </w:r>
      </w:ins>
      <w:del w:id="313" w:author="Niall Magennis" w:date="2016-10-19T15:03:00Z">
        <w:r w:rsidR="00585A72" w:rsidRPr="001311CF" w:rsidDel="00A84C9A">
          <w:rPr>
            <w:rFonts w:eastAsia="Times New Roman"/>
            <w:color w:val="333333"/>
            <w:highlight w:val="yellow"/>
            <w:rPrChange w:id="314" w:author="Electra Karanasiu" w:date="2016-10-16T18:07:00Z">
              <w:rPr>
                <w:rFonts w:eastAsia="Times New Roman"/>
                <w:color w:val="333333"/>
              </w:rPr>
            </w:rPrChange>
          </w:rPr>
          <w:delText>UK</w:delText>
        </w:r>
      </w:del>
      <w:r w:rsidR="00585A72" w:rsidRPr="00585A72">
        <w:rPr>
          <w:rFonts w:eastAsia="Times New Roman"/>
          <w:color w:val="333333"/>
        </w:rPr>
        <w:t xml:space="preserve"> IT </w:t>
      </w:r>
      <w:proofErr w:type="gramStart"/>
      <w:r w:rsidR="00585A72" w:rsidRPr="00585A72">
        <w:rPr>
          <w:rFonts w:eastAsia="Times New Roman"/>
          <w:color w:val="333333"/>
        </w:rPr>
        <w:t>are</w:t>
      </w:r>
      <w:proofErr w:type="gramEnd"/>
      <w:r w:rsidR="00585A72" w:rsidRPr="00585A72">
        <w:rPr>
          <w:rFonts w:eastAsia="Times New Roman"/>
          <w:color w:val="333333"/>
        </w:rPr>
        <w:t xml:space="preserve"> also available to help by using </w:t>
      </w:r>
      <w:r w:rsidR="00585A72">
        <w:rPr>
          <w:rFonts w:eastAsia="Times New Roman"/>
          <w:color w:val="333333"/>
        </w:rPr>
        <w:t>one of the methods below.</w:t>
      </w:r>
      <w:r w:rsidR="00585A72">
        <w:rPr>
          <w:rFonts w:eastAsia="Times New Roman"/>
          <w:color w:val="333333"/>
        </w:rPr>
        <w:br/>
      </w:r>
      <w:r w:rsidR="00585A72">
        <w:rPr>
          <w:rFonts w:eastAsia="Times New Roman"/>
          <w:color w:val="333333"/>
        </w:rPr>
        <w:br/>
      </w:r>
      <w:r w:rsidR="00585A72" w:rsidRPr="00DE0B3E">
        <w:rPr>
          <w:rFonts w:eastAsia="Times New Roman"/>
          <w:b/>
          <w:color w:val="333333"/>
        </w:rPr>
        <w:t>Chat</w:t>
      </w:r>
      <w:r w:rsidR="00585A72" w:rsidRPr="00585A72">
        <w:rPr>
          <w:rFonts w:eastAsia="Times New Roman"/>
          <w:color w:val="333333"/>
        </w:rPr>
        <w:t xml:space="preserve"> by clicking on</w:t>
      </w:r>
      <w:r w:rsidR="00585A72">
        <w:rPr>
          <w:rFonts w:eastAsia="Times New Roman"/>
          <w:color w:val="333333"/>
        </w:rPr>
        <w:t xml:space="preserve"> </w:t>
      </w:r>
      <w:ins w:id="315" w:author="Niall Magennis" w:date="2016-10-19T15:03:00Z">
        <w:r>
          <w:rPr>
            <w:rFonts w:eastAsia="Times New Roman"/>
            <w:color w:val="333333"/>
            <w:highlight w:val="yellow"/>
          </w:rPr>
          <w:t>ME</w:t>
        </w:r>
      </w:ins>
      <w:del w:id="316" w:author="Niall Magennis" w:date="2016-10-19T15:03:00Z">
        <w:r w:rsidR="00585A72" w:rsidRPr="001311CF" w:rsidDel="00A84C9A">
          <w:rPr>
            <w:rFonts w:eastAsia="Times New Roman"/>
            <w:color w:val="333333"/>
            <w:highlight w:val="yellow"/>
            <w:rPrChange w:id="317" w:author="Electra Karanasiu" w:date="2016-10-16T18:07:00Z">
              <w:rPr>
                <w:rFonts w:eastAsia="Times New Roman"/>
                <w:color w:val="333333"/>
              </w:rPr>
            </w:rPrChange>
          </w:rPr>
          <w:delText>UK</w:delText>
        </w:r>
      </w:del>
      <w:r w:rsidR="00585A72">
        <w:rPr>
          <w:rFonts w:eastAsia="Times New Roman"/>
          <w:color w:val="333333"/>
        </w:rPr>
        <w:t xml:space="preserve"> IT Service Desk Chat</w:t>
      </w:r>
      <w:r w:rsidR="00585A72">
        <w:rPr>
          <w:rFonts w:eastAsia="Times New Roman"/>
          <w:color w:val="333333"/>
        </w:rPr>
        <w:br/>
      </w:r>
      <w:r w:rsidR="00585A72" w:rsidRPr="00DE0B3E">
        <w:rPr>
          <w:rFonts w:eastAsia="Times New Roman"/>
          <w:b/>
          <w:color w:val="333333"/>
        </w:rPr>
        <w:t>Phone</w:t>
      </w:r>
      <w:r w:rsidR="00585A72" w:rsidRPr="00585A72">
        <w:rPr>
          <w:rFonts w:eastAsia="Times New Roman"/>
          <w:color w:val="333333"/>
        </w:rPr>
        <w:t xml:space="preserve"> speed dial </w:t>
      </w:r>
      <w:r w:rsidR="00585A72" w:rsidRPr="001311CF">
        <w:rPr>
          <w:rFonts w:eastAsia="Times New Roman"/>
          <w:color w:val="333333"/>
          <w:highlight w:val="yellow"/>
          <w:rPrChange w:id="318" w:author="Electra Karanasiu" w:date="2016-10-16T18:07:00Z">
            <w:rPr>
              <w:rFonts w:eastAsia="Times New Roman"/>
              <w:color w:val="333333"/>
            </w:rPr>
          </w:rPrChange>
        </w:rPr>
        <w:t>#</w:t>
      </w:r>
      <w:ins w:id="319" w:author="Niall Magennis" w:date="2016-10-19T15:03:00Z">
        <w:r w:rsidRPr="00A84C9A">
          <w:rPr>
            <w:rFonts w:eastAsia="Times New Roman"/>
            <w:color w:val="333333"/>
          </w:rPr>
          <w:t>4357</w:t>
        </w:r>
      </w:ins>
      <w:del w:id="320" w:author="Niall Magennis" w:date="2016-10-19T15:03:00Z">
        <w:r w:rsidR="00585A72" w:rsidRPr="001311CF" w:rsidDel="00A84C9A">
          <w:rPr>
            <w:rFonts w:eastAsia="Times New Roman"/>
            <w:color w:val="333333"/>
            <w:highlight w:val="yellow"/>
            <w:rPrChange w:id="321" w:author="Electra Karanasiu" w:date="2016-10-16T18:07:00Z">
              <w:rPr>
                <w:rFonts w:eastAsia="Times New Roman"/>
                <w:color w:val="333333"/>
              </w:rPr>
            </w:rPrChange>
          </w:rPr>
          <w:delText>6321, freephone 08000 132 232 or international + 44 121 607 8888</w:delText>
        </w:r>
      </w:del>
      <w:r w:rsidR="00585A72">
        <w:rPr>
          <w:rFonts w:eastAsia="Times New Roman"/>
          <w:color w:val="333333"/>
        </w:rPr>
        <w:br/>
      </w:r>
      <w:proofErr w:type="gramStart"/>
      <w:r w:rsidR="00585A72" w:rsidRPr="00DE0B3E">
        <w:rPr>
          <w:rFonts w:eastAsia="Times New Roman"/>
          <w:b/>
          <w:color w:val="333333"/>
        </w:rPr>
        <w:t>Online</w:t>
      </w:r>
      <w:proofErr w:type="gramEnd"/>
      <w:r w:rsidR="00585A72" w:rsidRPr="00585A72">
        <w:rPr>
          <w:rFonts w:eastAsia="Times New Roman"/>
          <w:color w:val="333333"/>
        </w:rPr>
        <w:t xml:space="preserve"> via the </w:t>
      </w:r>
      <w:ins w:id="322" w:author="Niall Magennis" w:date="2016-10-19T15:03:00Z">
        <w:r>
          <w:rPr>
            <w:rFonts w:eastAsia="Times New Roman"/>
            <w:color w:val="333333"/>
            <w:highlight w:val="yellow"/>
          </w:rPr>
          <w:t>ME</w:t>
        </w:r>
      </w:ins>
      <w:del w:id="323" w:author="Niall Magennis" w:date="2016-10-19T15:03:00Z">
        <w:r w:rsidR="00585A72" w:rsidRPr="001311CF" w:rsidDel="00A84C9A">
          <w:rPr>
            <w:rFonts w:eastAsia="Times New Roman"/>
            <w:color w:val="333333"/>
            <w:highlight w:val="yellow"/>
            <w:rPrChange w:id="324" w:author="Electra Karanasiu" w:date="2016-10-16T18:07:00Z">
              <w:rPr>
                <w:rFonts w:eastAsia="Times New Roman"/>
                <w:color w:val="333333"/>
              </w:rPr>
            </w:rPrChange>
          </w:rPr>
          <w:delText>UK</w:delText>
        </w:r>
      </w:del>
      <w:r w:rsidR="00585A72" w:rsidRPr="00585A72">
        <w:rPr>
          <w:rFonts w:eastAsia="Times New Roman"/>
          <w:color w:val="333333"/>
        </w:rPr>
        <w:t xml:space="preserve"> IT Ser</w:t>
      </w:r>
      <w:r w:rsidR="00585A72">
        <w:rPr>
          <w:rFonts w:eastAsia="Times New Roman"/>
          <w:color w:val="333333"/>
        </w:rPr>
        <w:t>vice Desk - Self Service</w:t>
      </w:r>
      <w:r w:rsidR="00585A72">
        <w:rPr>
          <w:rFonts w:eastAsia="Times New Roman"/>
          <w:color w:val="333333"/>
        </w:rPr>
        <w:br/>
      </w:r>
      <w:r w:rsidR="00585A72" w:rsidRPr="00DE0B3E">
        <w:rPr>
          <w:rFonts w:eastAsia="Times New Roman"/>
          <w:b/>
          <w:color w:val="333333"/>
        </w:rPr>
        <w:t>Mobile</w:t>
      </w:r>
      <w:r w:rsidR="00585A72" w:rsidRPr="00585A72">
        <w:rPr>
          <w:rFonts w:eastAsia="Times New Roman"/>
          <w:color w:val="333333"/>
        </w:rPr>
        <w:t xml:space="preserve"> via the IT Support App available from </w:t>
      </w:r>
      <w:proofErr w:type="spellStart"/>
      <w:r w:rsidR="00585A72" w:rsidRPr="00585A72">
        <w:rPr>
          <w:rFonts w:eastAsia="Times New Roman"/>
          <w:color w:val="333333"/>
        </w:rPr>
        <w:t>Apps@Work</w:t>
      </w:r>
      <w:proofErr w:type="spellEnd"/>
    </w:p>
    <w:p w14:paraId="5E448F03" w14:textId="77777777" w:rsidR="00EF2DD4" w:rsidRDefault="00EF2DD4"/>
    <w:p w14:paraId="072F43AE" w14:textId="77777777" w:rsidR="00EF2DD4" w:rsidRDefault="00EF2DD4"/>
    <w:p w14:paraId="3B4418AB" w14:textId="77777777" w:rsidR="00C15D34" w:rsidRDefault="00E95597" w:rsidP="00C15D34">
      <w:pPr>
        <w:rPr>
          <w:color w:val="595959"/>
          <w:u w:val="single"/>
        </w:rPr>
      </w:pPr>
      <w:r w:rsidRPr="00704D1A">
        <w:rPr>
          <w:b/>
          <w:color w:val="595959"/>
          <w:u w:val="single"/>
        </w:rPr>
        <w:t xml:space="preserve">Tab 2 </w:t>
      </w:r>
      <w:proofErr w:type="gramStart"/>
      <w:r w:rsidRPr="00704D1A">
        <w:rPr>
          <w:b/>
          <w:color w:val="595959"/>
          <w:u w:val="single"/>
        </w:rPr>
        <w:t>image</w:t>
      </w:r>
      <w:proofErr w:type="gramEnd"/>
      <w:r w:rsidRPr="00704D1A">
        <w:rPr>
          <w:b/>
          <w:color w:val="595959"/>
          <w:u w:val="single"/>
        </w:rPr>
        <w:t>:</w:t>
      </w:r>
      <w:r w:rsidRPr="00704D1A">
        <w:rPr>
          <w:color w:val="595959"/>
          <w:u w:val="single"/>
        </w:rPr>
        <w:t xml:space="preserve"> </w:t>
      </w:r>
    </w:p>
    <w:p w14:paraId="3E732346" w14:textId="77777777" w:rsidR="00EF2DD4" w:rsidRDefault="00C15D34" w:rsidP="00C15D34">
      <w:r>
        <w:rPr>
          <w:color w:val="595959"/>
        </w:rPr>
        <w:t xml:space="preserve">Screen shot of the </w:t>
      </w:r>
      <w:commentRangeStart w:id="325"/>
      <w:proofErr w:type="spellStart"/>
      <w:r>
        <w:rPr>
          <w:color w:val="595959"/>
        </w:rPr>
        <w:t>MyDevelopment</w:t>
      </w:r>
      <w:proofErr w:type="spellEnd"/>
      <w:r>
        <w:rPr>
          <w:color w:val="595959"/>
        </w:rPr>
        <w:t xml:space="preserve"> page</w:t>
      </w:r>
      <w:commentRangeEnd w:id="325"/>
      <w:r w:rsidR="00A9490A">
        <w:rPr>
          <w:rStyle w:val="CommentReference"/>
        </w:rPr>
        <w:commentReference w:id="325"/>
      </w:r>
    </w:p>
    <w:p w14:paraId="621D1563" w14:textId="77777777" w:rsidR="00D5086A" w:rsidRDefault="00D5086A">
      <w:pPr>
        <w:rPr>
          <w:b/>
          <w:color w:val="595959"/>
        </w:rPr>
      </w:pPr>
    </w:p>
    <w:p w14:paraId="10CA5275" w14:textId="77777777" w:rsidR="00D5086A" w:rsidRDefault="00E95597">
      <w:r w:rsidRPr="00704D1A">
        <w:rPr>
          <w:b/>
          <w:color w:val="595959"/>
          <w:u w:val="single"/>
        </w:rPr>
        <w:t xml:space="preserve">Tab 2 </w:t>
      </w:r>
      <w:proofErr w:type="gramStart"/>
      <w:r w:rsidRPr="00704D1A">
        <w:rPr>
          <w:b/>
          <w:color w:val="595959"/>
          <w:u w:val="single"/>
        </w:rPr>
        <w:t>text</w:t>
      </w:r>
      <w:proofErr w:type="gramEnd"/>
      <w:r w:rsidRPr="00704D1A">
        <w:rPr>
          <w:color w:val="595959"/>
          <w:u w:val="single"/>
        </w:rPr>
        <w:t xml:space="preserve"> </w:t>
      </w:r>
      <w:r w:rsidRPr="00704D1A">
        <w:rPr>
          <w:b/>
          <w:color w:val="808080"/>
          <w:u w:val="single"/>
        </w:rPr>
        <w:t xml:space="preserve">(50 words max): </w:t>
      </w:r>
    </w:p>
    <w:p w14:paraId="3CC9FDAA" w14:textId="5CF1C881" w:rsidR="00EF2DD4" w:rsidRDefault="00C15D34">
      <w:r w:rsidRPr="00C15D34">
        <w:t xml:space="preserve">On </w:t>
      </w:r>
      <w:del w:id="326" w:author="Dan Jones" w:date="2016-10-19T14:57:00Z">
        <w:r w:rsidRPr="00C15D34" w:rsidDel="00D923D3">
          <w:delText>My</w:delText>
        </w:r>
        <w:r w:rsidR="0051063A" w:rsidDel="00D923D3">
          <w:delText xml:space="preserve"> </w:delText>
        </w:r>
        <w:r w:rsidRPr="00C15D34" w:rsidDel="00D923D3">
          <w:delText>Development</w:delText>
        </w:r>
      </w:del>
      <w:ins w:id="327" w:author="Dan Jones" w:date="2016-10-19T14:57:00Z">
        <w:r w:rsidR="00D923D3">
          <w:t>Cornerstone</w:t>
        </w:r>
      </w:ins>
      <w:r w:rsidRPr="00C15D34">
        <w:t xml:space="preserve"> </w:t>
      </w:r>
      <w:del w:id="328" w:author="Dan Jones" w:date="2016-10-19T14:58:00Z">
        <w:r w:rsidRPr="00C15D34" w:rsidDel="00D923D3">
          <w:delText xml:space="preserve">in the Google Curriculum </w:delText>
        </w:r>
      </w:del>
      <w:r w:rsidRPr="00C15D34">
        <w:t>you will find access to various learning materials and resources providing more detailed assistance on specific apps.</w:t>
      </w:r>
    </w:p>
    <w:p w14:paraId="2C152E36" w14:textId="77777777" w:rsidR="00EF2DD4" w:rsidRDefault="00EF2DD4"/>
    <w:p w14:paraId="439AA416" w14:textId="77777777" w:rsidR="00DA45A9" w:rsidRPr="00704D1A" w:rsidRDefault="00E95597">
      <w:pPr>
        <w:rPr>
          <w:color w:val="595959"/>
          <w:u w:val="single"/>
        </w:rPr>
      </w:pPr>
      <w:r w:rsidRPr="00704D1A">
        <w:rPr>
          <w:b/>
          <w:color w:val="595959"/>
          <w:u w:val="single"/>
        </w:rPr>
        <w:t xml:space="preserve">Tab 3 </w:t>
      </w:r>
      <w:proofErr w:type="gramStart"/>
      <w:r w:rsidRPr="00704D1A">
        <w:rPr>
          <w:b/>
          <w:color w:val="595959"/>
          <w:u w:val="single"/>
        </w:rPr>
        <w:t>image</w:t>
      </w:r>
      <w:proofErr w:type="gramEnd"/>
      <w:r w:rsidRPr="00704D1A">
        <w:rPr>
          <w:b/>
          <w:color w:val="595959"/>
          <w:u w:val="single"/>
        </w:rPr>
        <w:t>:</w:t>
      </w:r>
      <w:r w:rsidRPr="00704D1A">
        <w:rPr>
          <w:color w:val="595959"/>
          <w:u w:val="single"/>
        </w:rPr>
        <w:t xml:space="preserve"> </w:t>
      </w:r>
    </w:p>
    <w:p w14:paraId="1E95AAFF" w14:textId="77777777" w:rsidR="00EF2DD4" w:rsidRDefault="00E95597">
      <w:r>
        <w:rPr>
          <w:color w:val="595959"/>
        </w:rPr>
        <w:t>Screenshot of Spark Page</w:t>
      </w:r>
    </w:p>
    <w:p w14:paraId="6ECDCBA8" w14:textId="77777777" w:rsidR="00DA45A9" w:rsidRDefault="00DA45A9">
      <w:pPr>
        <w:rPr>
          <w:b/>
          <w:color w:val="595959"/>
        </w:rPr>
      </w:pPr>
    </w:p>
    <w:p w14:paraId="680ACFC2" w14:textId="77777777" w:rsidR="00DA45A9" w:rsidRDefault="00E95597">
      <w:r w:rsidRPr="00704D1A">
        <w:rPr>
          <w:b/>
          <w:color w:val="595959"/>
          <w:u w:val="single"/>
        </w:rPr>
        <w:t xml:space="preserve">Tab 3 </w:t>
      </w:r>
      <w:proofErr w:type="gramStart"/>
      <w:r w:rsidRPr="00704D1A">
        <w:rPr>
          <w:b/>
          <w:color w:val="595959"/>
          <w:u w:val="single"/>
        </w:rPr>
        <w:t>text</w:t>
      </w:r>
      <w:proofErr w:type="gramEnd"/>
      <w:r w:rsidRPr="00704D1A">
        <w:rPr>
          <w:color w:val="595959"/>
          <w:u w:val="single"/>
        </w:rPr>
        <w:t xml:space="preserve"> </w:t>
      </w:r>
      <w:r w:rsidRPr="00704D1A">
        <w:rPr>
          <w:b/>
          <w:color w:val="808080"/>
          <w:u w:val="single"/>
        </w:rPr>
        <w:t>(50 words max):</w:t>
      </w:r>
      <w:r>
        <w:rPr>
          <w:b/>
          <w:color w:val="808080"/>
        </w:rPr>
        <w:t xml:space="preserve"> </w:t>
      </w:r>
    </w:p>
    <w:p w14:paraId="01D13CB1" w14:textId="77777777" w:rsidR="00EF2DD4" w:rsidRDefault="00E95597">
      <w:r>
        <w:t>You can also find FAQs and guidance with tips and answers to common problems</w:t>
      </w:r>
      <w:r w:rsidR="007745F5">
        <w:t xml:space="preserve"> on the </w:t>
      </w:r>
      <w:r w:rsidR="00723497">
        <w:t>'</w:t>
      </w:r>
      <w:ins w:id="329" w:author="Niall Magennis" w:date="2016-10-19T15:04:00Z">
        <w:r w:rsidR="00A84C9A" w:rsidRPr="00A84C9A">
          <w:rPr>
            <w:b/>
            <w:bCs/>
            <w:color w:val="2F2F2F"/>
          </w:rPr>
          <w:t>G Suite - Going Google: Middle East</w:t>
        </w:r>
      </w:ins>
      <w:ins w:id="330" w:author="Niall Magennis" w:date="2016-10-19T15:05:00Z">
        <w:r w:rsidR="00A84C9A">
          <w:rPr>
            <w:b/>
            <w:bCs/>
            <w:color w:val="2F2F2F"/>
          </w:rPr>
          <w:t>’</w:t>
        </w:r>
      </w:ins>
      <w:del w:id="331" w:author="Niall Magennis" w:date="2016-10-19T15:04:00Z">
        <w:r w:rsidR="00723497" w:rsidDel="00A84C9A">
          <w:rPr>
            <w:b/>
            <w:bCs/>
            <w:color w:val="2F2F2F"/>
          </w:rPr>
          <w:delText xml:space="preserve">G </w:delText>
        </w:r>
        <w:r w:rsidR="00723497" w:rsidRPr="00723497" w:rsidDel="00A84C9A">
          <w:rPr>
            <w:b/>
            <w:bCs/>
            <w:color w:val="2F2F2F"/>
          </w:rPr>
          <w:delText xml:space="preserve">Suite </w:delText>
        </w:r>
        <w:r w:rsidR="00723497" w:rsidRPr="00050963" w:rsidDel="00A84C9A">
          <w:rPr>
            <w:b/>
          </w:rPr>
          <w:delText>–</w:delText>
        </w:r>
        <w:r w:rsidR="00723497" w:rsidDel="00A84C9A">
          <w:rPr>
            <w:b/>
            <w:bCs/>
            <w:color w:val="2F2F2F"/>
          </w:rPr>
          <w:delText xml:space="preserve"> Google Apps for </w:delText>
        </w:r>
        <w:r w:rsidR="00723497" w:rsidRPr="001311CF" w:rsidDel="00A84C9A">
          <w:rPr>
            <w:b/>
            <w:bCs/>
            <w:color w:val="2F2F2F"/>
            <w:highlight w:val="yellow"/>
            <w:rPrChange w:id="332" w:author="Electra Karanasiu" w:date="2016-10-16T18:08:00Z">
              <w:rPr>
                <w:b/>
                <w:bCs/>
                <w:color w:val="2F2F2F"/>
              </w:rPr>
            </w:rPrChange>
          </w:rPr>
          <w:delText>Work UK</w:delText>
        </w:r>
      </w:del>
      <w:r w:rsidR="00723497" w:rsidRPr="001311CF">
        <w:rPr>
          <w:b/>
          <w:bCs/>
          <w:color w:val="2F2F2F"/>
          <w:highlight w:val="yellow"/>
          <w:rPrChange w:id="333" w:author="Electra Karanasiu" w:date="2016-10-16T18:08:00Z">
            <w:rPr>
              <w:b/>
              <w:bCs/>
              <w:color w:val="2F2F2F"/>
            </w:rPr>
          </w:rPrChange>
        </w:rPr>
        <w:t>'</w:t>
      </w:r>
      <w:r w:rsidR="00723497">
        <w:rPr>
          <w:b/>
          <w:bCs/>
        </w:rPr>
        <w:t xml:space="preserve"> </w:t>
      </w:r>
      <w:r w:rsidR="007745F5">
        <w:t>Spark group</w:t>
      </w:r>
      <w:r>
        <w:t xml:space="preserve">. </w:t>
      </w:r>
      <w:r w:rsidR="008F75FC">
        <w:t>If you can't find your answer</w:t>
      </w:r>
      <w:r w:rsidR="001B5E22">
        <w:t>,</w:t>
      </w:r>
      <w:r w:rsidR="008F75FC">
        <w:t xml:space="preserve"> we recommend you post it as a question.</w:t>
      </w:r>
    </w:p>
    <w:p w14:paraId="53120567" w14:textId="77777777" w:rsidR="00EF2DD4" w:rsidRDefault="00EF2DD4"/>
    <w:p w14:paraId="7566159C" w14:textId="77777777" w:rsidR="00DA45A9" w:rsidRDefault="00E95597">
      <w:pPr>
        <w:rPr>
          <w:color w:val="595959"/>
          <w:u w:val="single"/>
        </w:rPr>
      </w:pPr>
      <w:r w:rsidRPr="00704D1A">
        <w:rPr>
          <w:b/>
          <w:color w:val="595959"/>
          <w:u w:val="single"/>
        </w:rPr>
        <w:t xml:space="preserve">Tab 4 </w:t>
      </w:r>
      <w:proofErr w:type="gramStart"/>
      <w:r w:rsidRPr="00704D1A">
        <w:rPr>
          <w:b/>
          <w:color w:val="595959"/>
          <w:u w:val="single"/>
        </w:rPr>
        <w:t>image</w:t>
      </w:r>
      <w:proofErr w:type="gramEnd"/>
      <w:r w:rsidRPr="005016DC">
        <w:rPr>
          <w:color w:val="595959"/>
          <w:u w:val="single"/>
        </w:rPr>
        <w:t xml:space="preserve">: </w:t>
      </w:r>
    </w:p>
    <w:p w14:paraId="685806AB" w14:textId="77777777" w:rsidR="00EF2DD4" w:rsidRPr="00DA45A9" w:rsidRDefault="00E95597">
      <w:r w:rsidRPr="00704D1A">
        <w:rPr>
          <w:color w:val="595959"/>
        </w:rPr>
        <w:t>Image of two people working together</w:t>
      </w:r>
    </w:p>
    <w:p w14:paraId="1404B7D9" w14:textId="77777777" w:rsidR="00DA45A9" w:rsidRDefault="00DA45A9">
      <w:pPr>
        <w:rPr>
          <w:b/>
          <w:color w:val="595959"/>
          <w:u w:val="single"/>
        </w:rPr>
      </w:pPr>
    </w:p>
    <w:p w14:paraId="140DBEA0" w14:textId="77777777" w:rsidR="00DA45A9" w:rsidRDefault="00E95597">
      <w:pPr>
        <w:rPr>
          <w:color w:val="595959"/>
          <w:u w:val="single"/>
        </w:rPr>
      </w:pPr>
      <w:r w:rsidRPr="00704D1A">
        <w:rPr>
          <w:b/>
          <w:color w:val="595959"/>
          <w:u w:val="single"/>
        </w:rPr>
        <w:t xml:space="preserve">Tab 4 </w:t>
      </w:r>
      <w:proofErr w:type="gramStart"/>
      <w:r w:rsidRPr="00704D1A">
        <w:rPr>
          <w:b/>
          <w:color w:val="595959"/>
          <w:u w:val="single"/>
        </w:rPr>
        <w:t>text</w:t>
      </w:r>
      <w:proofErr w:type="gramEnd"/>
      <w:r w:rsidRPr="005016DC">
        <w:rPr>
          <w:color w:val="595959"/>
          <w:u w:val="single"/>
        </w:rPr>
        <w:t xml:space="preserve"> (50 words max): </w:t>
      </w:r>
    </w:p>
    <w:p w14:paraId="6E56BBD7" w14:textId="77777777" w:rsidR="00EF2DD4" w:rsidRDefault="00F17E6F">
      <w:pPr>
        <w:rPr>
          <w:color w:val="595959"/>
          <w:u w:val="single"/>
        </w:rPr>
      </w:pPr>
      <w:r w:rsidRPr="00F17E6F">
        <w:t xml:space="preserve">We have Google Guides </w:t>
      </w:r>
      <w:r w:rsidR="007745F5">
        <w:t>across the business</w:t>
      </w:r>
      <w:r w:rsidRPr="00F17E6F">
        <w:t xml:space="preserve"> and they will be around to help you where they can</w:t>
      </w:r>
      <w:r w:rsidR="00C15D34" w:rsidRPr="00C15D34">
        <w:t>.</w:t>
      </w:r>
      <w:r w:rsidR="00E95597" w:rsidRPr="005016DC">
        <w:rPr>
          <w:color w:val="595959"/>
          <w:u w:val="single"/>
        </w:rPr>
        <w:t xml:space="preserve"> </w:t>
      </w:r>
    </w:p>
    <w:p w14:paraId="10711E65" w14:textId="77777777" w:rsidR="00303606" w:rsidRDefault="00303606">
      <w:pPr>
        <w:rPr>
          <w:color w:val="595959"/>
          <w:u w:val="single"/>
        </w:rPr>
      </w:pPr>
    </w:p>
    <w:p w14:paraId="5EA7C2C2" w14:textId="77777777" w:rsidR="00303606" w:rsidRDefault="00303606">
      <w:pPr>
        <w:rPr>
          <w:color w:val="595959"/>
          <w:u w:val="single"/>
        </w:rPr>
      </w:pPr>
    </w:p>
    <w:p w14:paraId="64E783E9" w14:textId="77777777" w:rsidR="00303606" w:rsidRDefault="00303606">
      <w:pPr>
        <w:rPr>
          <w:ins w:id="334" w:author="Dan Jones" w:date="2016-10-19T15:43:00Z"/>
        </w:rPr>
      </w:pPr>
      <w:r w:rsidRPr="00625F9E">
        <w:t xml:space="preserve">A list of Google Guides will be available on Spark, listing Guides by </w:t>
      </w:r>
      <w:proofErr w:type="spellStart"/>
      <w:r w:rsidRPr="00625F9E">
        <w:t>LoS</w:t>
      </w:r>
      <w:proofErr w:type="spellEnd"/>
      <w:r w:rsidRPr="00625F9E">
        <w:t>, Business Unit and location.</w:t>
      </w:r>
    </w:p>
    <w:p w14:paraId="231626B3" w14:textId="77777777" w:rsidR="00403863" w:rsidRDefault="00403863" w:rsidP="00403863">
      <w:pPr>
        <w:rPr>
          <w:ins w:id="335" w:author="Dan Jones" w:date="2016-10-19T15:43:00Z"/>
          <w:b/>
          <w:color w:val="595959"/>
          <w:u w:val="single"/>
        </w:rPr>
      </w:pPr>
    </w:p>
    <w:p w14:paraId="5778C678" w14:textId="0E87B432" w:rsidR="00403863" w:rsidRPr="00811526" w:rsidRDefault="00403863" w:rsidP="00403863">
      <w:pPr>
        <w:rPr>
          <w:ins w:id="336" w:author="Dan Jones" w:date="2016-10-19T15:43:00Z"/>
          <w:b/>
          <w:color w:val="595959"/>
          <w:u w:val="single"/>
        </w:rPr>
      </w:pPr>
      <w:ins w:id="337" w:author="Dan Jones" w:date="2016-10-19T15:43:00Z">
        <w:r w:rsidRPr="00811526">
          <w:rPr>
            <w:b/>
            <w:color w:val="595959"/>
            <w:u w:val="single"/>
          </w:rPr>
          <w:t>PROMPT</w:t>
        </w:r>
      </w:ins>
    </w:p>
    <w:p w14:paraId="4F62D5B7" w14:textId="77777777" w:rsidR="00403863" w:rsidRDefault="00403863" w:rsidP="00403863">
      <w:pPr>
        <w:rPr>
          <w:ins w:id="338" w:author="Dan Jones" w:date="2016-10-19T15:43:00Z"/>
        </w:rPr>
      </w:pPr>
      <w:ins w:id="339" w:author="Dan Jones" w:date="2016-10-19T15:43:00Z">
        <w:r>
          <w:t>You've completed this online learning. You may now close the learning or select Home to return to the menu.</w:t>
        </w:r>
      </w:ins>
    </w:p>
    <w:p w14:paraId="1133AE1B" w14:textId="77777777" w:rsidR="00403863" w:rsidRPr="00625F9E" w:rsidRDefault="00403863"/>
    <w:p w14:paraId="20BC7004" w14:textId="77777777" w:rsidR="005C3C20" w:rsidRDefault="005C3C20">
      <w:pPr>
        <w:rPr>
          <w:color w:val="595959"/>
          <w:u w:val="single"/>
        </w:rPr>
      </w:pPr>
    </w:p>
    <w:p w14:paraId="78221248" w14:textId="77777777" w:rsidR="00C15D34" w:rsidRDefault="00C15D34">
      <w:pPr>
        <w:rPr>
          <w:color w:val="595959"/>
          <w:u w:val="single"/>
        </w:rPr>
      </w:pPr>
      <w:r>
        <w:rPr>
          <w:color w:val="595959"/>
          <w:u w:val="single"/>
        </w:rPr>
        <w:br w:type="page"/>
      </w:r>
    </w:p>
    <w:p w14:paraId="4E244346" w14:textId="77777777" w:rsidR="005C3C20" w:rsidRDefault="005C3C20" w:rsidP="00064D90">
      <w:bookmarkStart w:id="340" w:name="h.z337ya" w:colFirst="0" w:colLast="0"/>
      <w:bookmarkEnd w:id="340"/>
    </w:p>
    <w:p w14:paraId="6035BCA7" w14:textId="77777777" w:rsidR="005C3C20" w:rsidRDefault="005C3C20" w:rsidP="005C3C20">
      <w:pPr>
        <w:pStyle w:val="Heading2"/>
        <w:shd w:val="clear" w:color="auto" w:fill="525252" w:themeFill="accent3" w:themeFillShade="80"/>
        <w:jc w:val="left"/>
      </w:pPr>
      <w:bookmarkStart w:id="341" w:name="_Toc464655909"/>
      <w:r>
        <w:t xml:space="preserve">SCREEN </w:t>
      </w:r>
      <w:r>
        <w:rPr>
          <w:color w:val="FFFFFF"/>
        </w:rPr>
        <w:t>0</w:t>
      </w:r>
      <w:r w:rsidR="00D971EB">
        <w:rPr>
          <w:color w:val="FFFFFF"/>
        </w:rPr>
        <w:t>5</w:t>
      </w:r>
      <w:r>
        <w:rPr>
          <w:color w:val="FFFFFF"/>
        </w:rPr>
        <w:t>_110</w:t>
      </w:r>
      <w:bookmarkEnd w:id="341"/>
    </w:p>
    <w:p w14:paraId="089345E9" w14:textId="77777777" w:rsidR="005C3C20" w:rsidRDefault="005C3C20" w:rsidP="005C3C20">
      <w:pPr>
        <w:spacing w:before="60" w:after="60"/>
      </w:pPr>
    </w:p>
    <w:p w14:paraId="14EDBD0F" w14:textId="77777777" w:rsidR="0001711B" w:rsidRDefault="0001711B" w:rsidP="0001711B">
      <w:pPr>
        <w:spacing w:before="60" w:after="60"/>
      </w:pPr>
      <w:r>
        <w:rPr>
          <w:b/>
          <w:sz w:val="22"/>
          <w:szCs w:val="22"/>
        </w:rPr>
        <w:t>DESKTOP/MOBILE SCREEN TYPE</w:t>
      </w:r>
      <w:r>
        <w:rPr>
          <w:sz w:val="22"/>
          <w:szCs w:val="22"/>
        </w:rPr>
        <w:t>: Video</w:t>
      </w:r>
    </w:p>
    <w:p w14:paraId="7F7AB1E0" w14:textId="77777777" w:rsidR="0001711B" w:rsidRDefault="0001711B" w:rsidP="0001711B"/>
    <w:p w14:paraId="2106DEE1" w14:textId="77777777" w:rsidR="0001711B" w:rsidRPr="00094E44" w:rsidRDefault="0001711B" w:rsidP="0001711B">
      <w:pPr>
        <w:rPr>
          <w:color w:val="595959"/>
        </w:rPr>
      </w:pPr>
      <w:r>
        <w:rPr>
          <w:b/>
          <w:color w:val="595959"/>
          <w:u w:val="single"/>
        </w:rPr>
        <w:t>VIDEO FILE:</w:t>
      </w:r>
      <w:r>
        <w:rPr>
          <w:color w:val="595959"/>
        </w:rPr>
        <w:t xml:space="preserve"> pwc847_05</w:t>
      </w:r>
      <w:r w:rsidRPr="00094E44">
        <w:rPr>
          <w:color w:val="595959"/>
        </w:rPr>
        <w:t>_1</w:t>
      </w:r>
      <w:r>
        <w:rPr>
          <w:color w:val="595959"/>
        </w:rPr>
        <w:t>1</w:t>
      </w:r>
      <w:r w:rsidRPr="00094E44">
        <w:rPr>
          <w:color w:val="595959"/>
        </w:rPr>
        <w:t>0.mp4</w:t>
      </w:r>
    </w:p>
    <w:p w14:paraId="1FA124FF" w14:textId="77777777" w:rsidR="0001711B" w:rsidRDefault="0001711B" w:rsidP="0001711B">
      <w:pPr>
        <w:rPr>
          <w:b/>
          <w:color w:val="595959"/>
          <w:u w:val="single"/>
        </w:rPr>
      </w:pPr>
    </w:p>
    <w:p w14:paraId="04151A84" w14:textId="77777777" w:rsidR="0001711B" w:rsidRDefault="0001711B" w:rsidP="0001711B">
      <w:r>
        <w:rPr>
          <w:b/>
          <w:color w:val="595959"/>
          <w:u w:val="single"/>
        </w:rPr>
        <w:t>DESCRIPTION</w:t>
      </w:r>
    </w:p>
    <w:p w14:paraId="38A6DF31" w14:textId="77777777" w:rsidR="0001711B" w:rsidRDefault="0001711B" w:rsidP="0001711B">
      <w:r>
        <w:t>Here we'll have the final attention grabbing video.</w:t>
      </w:r>
    </w:p>
    <w:p w14:paraId="74CD3F34" w14:textId="77777777" w:rsidR="0001711B" w:rsidRDefault="0001711B" w:rsidP="0001711B"/>
    <w:p w14:paraId="00FE9705" w14:textId="77777777" w:rsidR="0001711B" w:rsidRDefault="0001711B" w:rsidP="0001711B">
      <w:pPr>
        <w:rPr>
          <w:b/>
          <w:color w:val="595959"/>
          <w:u w:val="single"/>
        </w:rPr>
      </w:pPr>
      <w:r>
        <w:rPr>
          <w:b/>
          <w:color w:val="595959"/>
          <w:u w:val="single"/>
        </w:rPr>
        <w:t xml:space="preserve">TITLE: </w:t>
      </w:r>
    </w:p>
    <w:p w14:paraId="41F4484C" w14:textId="77777777" w:rsidR="0001711B" w:rsidRPr="00991923" w:rsidRDefault="0001711B" w:rsidP="0001711B">
      <w:r>
        <w:rPr>
          <w:b/>
          <w:color w:val="auto"/>
        </w:rPr>
        <w:t>Where next?</w:t>
      </w:r>
    </w:p>
    <w:p w14:paraId="53866F44" w14:textId="77777777" w:rsidR="0001711B" w:rsidRDefault="0001711B" w:rsidP="0001711B"/>
    <w:p w14:paraId="676758F8" w14:textId="77777777" w:rsidR="0001711B" w:rsidRDefault="0001711B" w:rsidP="0001711B">
      <w:r>
        <w:rPr>
          <w:b/>
          <w:color w:val="595959"/>
          <w:u w:val="single"/>
        </w:rPr>
        <w:t xml:space="preserve">TEXT </w:t>
      </w:r>
      <w:r>
        <w:rPr>
          <w:b/>
          <w:color w:val="808080"/>
          <w:u w:val="single"/>
        </w:rPr>
        <w:t>(50 words max)</w:t>
      </w:r>
    </w:p>
    <w:p w14:paraId="02CD1710" w14:textId="77777777" w:rsidR="0001711B" w:rsidRDefault="0001711B" w:rsidP="0001711B">
      <w:r w:rsidRPr="00C7744D">
        <w:t>This is just the beginning…</w:t>
      </w:r>
      <w:r w:rsidR="002C31BA" w:rsidRPr="002C31BA">
        <w:t xml:space="preserve"> </w:t>
      </w:r>
      <w:r w:rsidR="002C31BA" w:rsidRPr="00C7744D">
        <w:t>think ahead</w:t>
      </w:r>
      <w:r w:rsidR="002C31BA">
        <w:t xml:space="preserve">, </w:t>
      </w:r>
      <w:r w:rsidR="002C31BA" w:rsidRPr="00C7744D">
        <w:t xml:space="preserve">think differently, </w:t>
      </w:r>
      <w:r w:rsidRPr="00C7744D">
        <w:t>think together</w:t>
      </w:r>
      <w:r w:rsidR="002C31BA">
        <w:t>.</w:t>
      </w:r>
      <w:r w:rsidRPr="00C7744D">
        <w:t xml:space="preserve"> </w:t>
      </w:r>
    </w:p>
    <w:p w14:paraId="10FA62AF" w14:textId="77777777" w:rsidR="0001711B" w:rsidRDefault="0001711B" w:rsidP="0001711B"/>
    <w:p w14:paraId="70A88AF2" w14:textId="77777777" w:rsidR="0001711B" w:rsidRDefault="0001711B" w:rsidP="0001711B">
      <w:r>
        <w:rPr>
          <w:b/>
          <w:color w:val="595959"/>
          <w:u w:val="single"/>
        </w:rPr>
        <w:t>PROMPT</w:t>
      </w:r>
    </w:p>
    <w:p w14:paraId="0CE75FAD" w14:textId="77777777" w:rsidR="0001711B" w:rsidRDefault="0001711B" w:rsidP="0001711B">
      <w:r>
        <w:t>Select Play to watch the video.</w:t>
      </w:r>
    </w:p>
    <w:p w14:paraId="234E29C5" w14:textId="77777777" w:rsidR="00672174" w:rsidRDefault="00672174" w:rsidP="0001711B"/>
    <w:p w14:paraId="08A52DB5" w14:textId="77777777" w:rsidR="00672174" w:rsidRPr="00811526" w:rsidRDefault="00672174" w:rsidP="0001711B">
      <w:pPr>
        <w:rPr>
          <w:b/>
          <w:color w:val="595959"/>
          <w:u w:val="single"/>
        </w:rPr>
      </w:pPr>
      <w:r w:rsidRPr="00811526">
        <w:rPr>
          <w:b/>
          <w:color w:val="595959"/>
          <w:u w:val="single"/>
        </w:rPr>
        <w:t>FINAL PROMPT</w:t>
      </w:r>
    </w:p>
    <w:p w14:paraId="43D722A4" w14:textId="77777777" w:rsidR="00672174" w:rsidRDefault="00672174" w:rsidP="0001711B">
      <w:r>
        <w:t>You've completed this online learning. You may now close the learning or select Home to return to the menu.</w:t>
      </w:r>
    </w:p>
    <w:p w14:paraId="2F58B5A9" w14:textId="77777777" w:rsidR="0001711B" w:rsidRDefault="0001711B" w:rsidP="0001711B"/>
    <w:p w14:paraId="793DE431" w14:textId="77777777" w:rsidR="0001711B" w:rsidRDefault="0001711B" w:rsidP="0001711B">
      <w:pPr>
        <w:rPr>
          <w:b/>
          <w:color w:val="595959"/>
          <w:u w:val="single"/>
        </w:rPr>
      </w:pPr>
      <w:r>
        <w:rPr>
          <w:b/>
          <w:color w:val="595959"/>
          <w:u w:val="single"/>
        </w:rPr>
        <w:t>TRANSCRIPT</w:t>
      </w:r>
    </w:p>
    <w:p w14:paraId="566816CC" w14:textId="77777777" w:rsidR="0080418C" w:rsidRDefault="0080418C" w:rsidP="0080418C">
      <w:r>
        <w:t xml:space="preserve">PwC is rethinking how we work. Here are just a few examples of how Google can transform and improve the way we connect, collaborate and share. Google offers us the opportunity to work together in new, more efficient and more meaningful ways. </w:t>
      </w:r>
    </w:p>
    <w:p w14:paraId="723F78A2" w14:textId="77777777" w:rsidR="0080418C" w:rsidRDefault="0080418C" w:rsidP="0080418C">
      <w:r>
        <w:t>Using Google Hangouts connecting with PwC people or clients can be face-to-face, anywhere, anytime and from any device resulting in quicker, more efficient meetings. Hangouts increase the quality of our connections, and can reduce travel and meeting times.</w:t>
      </w:r>
    </w:p>
    <w:p w14:paraId="0803C79B" w14:textId="77777777" w:rsidR="0080418C" w:rsidRDefault="0080418C" w:rsidP="0080418C">
      <w:r>
        <w:t>With Google you can create content more quickly with the quality that comes through effortless collaboration with team members and experts from across the firm. When you combine the native shared workspace functionality within the Google Apps suite, and the simple communication channels Hangouts provides, you have the recipe for simple and effective collaboration.</w:t>
      </w:r>
    </w:p>
    <w:p w14:paraId="140D3664" w14:textId="77777777" w:rsidR="0080418C" w:rsidRDefault="0080418C" w:rsidP="0080418C">
      <w:r>
        <w:t>Struggling to get access to the right information for a client? Simply share a document with your team and crowdsource ideas inside some data for rich, meaningful content. Google empowers you to share in new, more efficient ways giving you access to the insights and knowledge you need. Sharing in Google is seamlessly integrated from any device, anywhere, anytime.</w:t>
      </w:r>
    </w:p>
    <w:p w14:paraId="59EC4CD4" w14:textId="77777777" w:rsidR="0080418C" w:rsidRDefault="0080418C" w:rsidP="0080418C">
      <w:r>
        <w:t>Google provides a powerful search engine, so you can find content easily and be confident that you always have access to the latest version of the document. Gain access to the organisation's knowledge to build quality content quickly. Reduce time tracking documents down on colleague's hard drives, minimising time recreating content that's already available.</w:t>
      </w:r>
    </w:p>
    <w:p w14:paraId="594C4B30" w14:textId="77777777" w:rsidR="0080418C" w:rsidRPr="002F4DE9" w:rsidRDefault="0080418C" w:rsidP="0080418C">
      <w:r>
        <w:t>PwC is rethinking how it can connect, collaborate and share using Google. What would you do differently?</w:t>
      </w:r>
    </w:p>
    <w:p w14:paraId="5EED5909" w14:textId="77777777" w:rsidR="005D29B1" w:rsidRDefault="005D29B1">
      <w:r>
        <w:br w:type="page"/>
      </w:r>
    </w:p>
    <w:p w14:paraId="527D9DFD" w14:textId="77777777" w:rsidR="0001711B" w:rsidRDefault="0001711B" w:rsidP="00064D90"/>
    <w:sectPr w:rsidR="0001711B">
      <w:footerReference w:type="default" r:id="rId23"/>
      <w:pgSz w:w="11907" w:h="16839"/>
      <w:pgMar w:top="709" w:right="1041" w:bottom="1440" w:left="1276"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4" w:author="Dan Jones" w:date="2016-10-19T15:07:00Z" w:initials="DJ">
    <w:p w14:paraId="3B6EECD2" w14:textId="68E16E86" w:rsidR="00045F03" w:rsidRDefault="00045F03">
      <w:pPr>
        <w:pStyle w:val="CommentText"/>
      </w:pPr>
      <w:r>
        <w:rPr>
          <w:rStyle w:val="CommentReference"/>
        </w:rPr>
        <w:annotationRef/>
      </w:r>
      <w:r>
        <w:t>New link</w:t>
      </w:r>
    </w:p>
    <w:p w14:paraId="72635C86" w14:textId="0E24B5C2" w:rsidR="00045F03" w:rsidRDefault="00045F03">
      <w:pPr>
        <w:pStyle w:val="CommentText"/>
      </w:pPr>
      <w:hyperlink r:id="rId1" w:history="1">
        <w:r w:rsidRPr="00421A6A">
          <w:rPr>
            <w:rStyle w:val="Hyperlink"/>
          </w:rPr>
          <w:t>https://pwc-spark.com/groups/going-google-middle-east/pages/business-rules</w:t>
        </w:r>
      </w:hyperlink>
    </w:p>
  </w:comment>
  <w:comment w:id="151" w:author="Dan Jones" w:date="2016-10-19T14:41:00Z" w:initials="DJ">
    <w:p w14:paraId="7D69BF27" w14:textId="1843CD28" w:rsidR="00A13B57" w:rsidRDefault="00A13B57">
      <w:pPr>
        <w:pStyle w:val="CommentText"/>
      </w:pPr>
      <w:r>
        <w:rPr>
          <w:rStyle w:val="CommentReference"/>
        </w:rPr>
        <w:annotationRef/>
      </w:r>
      <w:r>
        <w:t>New link</w:t>
      </w:r>
    </w:p>
    <w:p w14:paraId="1E395377" w14:textId="7C223199" w:rsidR="00A13B57" w:rsidRDefault="00A13B57">
      <w:pPr>
        <w:pStyle w:val="CommentText"/>
      </w:pPr>
      <w:hyperlink r:id="rId2" w:history="1">
        <w:r w:rsidRPr="00421A6A">
          <w:rPr>
            <w:rStyle w:val="Hyperlink"/>
          </w:rPr>
          <w:t>https://pwc-spark.com/groups/going-google-middle-east/pages/business-rules</w:t>
        </w:r>
      </w:hyperlink>
    </w:p>
  </w:comment>
  <w:comment w:id="171" w:author="Dan Jones" w:date="2016-10-19T15:11:00Z" w:initials="DJ">
    <w:p w14:paraId="6CA4808C" w14:textId="2B26322F" w:rsidR="00045F03" w:rsidRDefault="00045F03">
      <w:pPr>
        <w:pStyle w:val="CommentText"/>
      </w:pPr>
      <w:r>
        <w:rPr>
          <w:rStyle w:val="CommentReference"/>
        </w:rPr>
        <w:annotationRef/>
      </w:r>
      <w:r>
        <w:t xml:space="preserve">Remove screen completely. </w:t>
      </w:r>
    </w:p>
  </w:comment>
  <w:comment w:id="247" w:author="Dan Jones" w:date="2016-10-19T15:12:00Z" w:initials="DJ">
    <w:p w14:paraId="44F15098" w14:textId="7AD9AA01" w:rsidR="00045F03" w:rsidRDefault="00045F03">
      <w:pPr>
        <w:pStyle w:val="CommentText"/>
      </w:pPr>
      <w:r>
        <w:rPr>
          <w:rStyle w:val="CommentReference"/>
        </w:rPr>
        <w:annotationRef/>
      </w:r>
      <w:r>
        <w:t xml:space="preserve">PwC to provide high res version </w:t>
      </w:r>
    </w:p>
  </w:comment>
  <w:comment w:id="281" w:author="Dan Jones" w:date="2016-10-19T14:53:00Z" w:initials="DJ">
    <w:p w14:paraId="04949137" w14:textId="5293952A" w:rsidR="00D923D3" w:rsidRDefault="00D923D3">
      <w:pPr>
        <w:pStyle w:val="CommentText"/>
      </w:pPr>
      <w:r>
        <w:rPr>
          <w:rStyle w:val="CommentReference"/>
        </w:rPr>
        <w:annotationRef/>
      </w:r>
      <w:proofErr w:type="gramStart"/>
      <w:r w:rsidR="00DF2AEC">
        <w:t>new</w:t>
      </w:r>
      <w:proofErr w:type="gramEnd"/>
      <w:r w:rsidR="00DF2AEC">
        <w:t xml:space="preserve"> link</w:t>
      </w:r>
    </w:p>
  </w:comment>
  <w:comment w:id="325" w:author="Electra Karanasiu" w:date="2016-10-19T15:35:00Z" w:initials="EK">
    <w:p w14:paraId="08A93300" w14:textId="489ECAA7" w:rsidR="00A13B57" w:rsidRDefault="00A13B57">
      <w:pPr>
        <w:pStyle w:val="CommentText"/>
      </w:pPr>
      <w:r>
        <w:rPr>
          <w:rStyle w:val="CommentReference"/>
        </w:rPr>
        <w:annotationRef/>
      </w:r>
      <w:r>
        <w:t>Change to the image I will send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A93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B25CE" w14:textId="77777777" w:rsidR="00A13B57" w:rsidRDefault="00A13B57">
      <w:r>
        <w:separator/>
      </w:r>
    </w:p>
  </w:endnote>
  <w:endnote w:type="continuationSeparator" w:id="0">
    <w:p w14:paraId="5601A165" w14:textId="77777777" w:rsidR="00A13B57" w:rsidRDefault="00A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EFF14" w14:textId="77777777" w:rsidR="00A13B57" w:rsidRDefault="00A13B57">
    <w:pPr>
      <w:tabs>
        <w:tab w:val="center" w:pos="4680"/>
        <w:tab w:val="right" w:pos="9360"/>
      </w:tabs>
    </w:pPr>
    <w:r>
      <w:rPr>
        <w:i/>
      </w:rPr>
      <w:fldChar w:fldCharType="begin"/>
    </w:r>
    <w:r>
      <w:rPr>
        <w:i/>
      </w:rPr>
      <w:instrText xml:space="preserve"> FILENAME   \* MERGEFORMAT </w:instrText>
    </w:r>
    <w:r>
      <w:rPr>
        <w:i/>
      </w:rPr>
      <w:fldChar w:fldCharType="separate"/>
    </w:r>
    <w:r>
      <w:rPr>
        <w:i/>
        <w:noProof/>
      </w:rPr>
      <w:t>PWC847_Google_Script_10_1.docx</w:t>
    </w:r>
    <w:r>
      <w:rPr>
        <w:i/>
      </w:rPr>
      <w:fldChar w:fldCharType="end"/>
    </w:r>
    <w:r>
      <w:rPr>
        <w:i/>
      </w:rPr>
      <w:tab/>
    </w:r>
    <w:r>
      <w:rPr>
        <w:i/>
      </w:rPr>
      <w:tab/>
      <w:t xml:space="preserve">page </w:t>
    </w:r>
    <w:r>
      <w:fldChar w:fldCharType="begin"/>
    </w:r>
    <w:r>
      <w:instrText>PAGE</w:instrText>
    </w:r>
    <w:r>
      <w:fldChar w:fldCharType="separate"/>
    </w:r>
    <w:r w:rsidR="00DF2AEC">
      <w:rPr>
        <w:noProof/>
      </w:rPr>
      <w:t>22</w:t>
    </w:r>
    <w:r>
      <w:fldChar w:fldCharType="end"/>
    </w:r>
    <w:r>
      <w:rPr>
        <w:i/>
      </w:rPr>
      <w:t xml:space="preserve"> of </w:t>
    </w:r>
    <w:r>
      <w:fldChar w:fldCharType="begin"/>
    </w:r>
    <w:r>
      <w:instrText>NUMPAGES</w:instrText>
    </w:r>
    <w:r>
      <w:fldChar w:fldCharType="separate"/>
    </w:r>
    <w:r w:rsidR="00DF2AEC">
      <w:rPr>
        <w:noProof/>
      </w:rPr>
      <w:t>34</w:t>
    </w:r>
    <w:r>
      <w:fldChar w:fldCharType="end"/>
    </w:r>
  </w:p>
  <w:p w14:paraId="412CA28B" w14:textId="77777777" w:rsidR="00A13B57" w:rsidRDefault="00A13B57">
    <w:pPr>
      <w:tabs>
        <w:tab w:val="center" w:pos="4680"/>
        <w:tab w:val="right" w:pos="9360"/>
      </w:tabs>
      <w:spacing w:after="3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CE79F0" w14:textId="77777777" w:rsidR="00A13B57" w:rsidRDefault="00A13B57">
      <w:r>
        <w:separator/>
      </w:r>
    </w:p>
  </w:footnote>
  <w:footnote w:type="continuationSeparator" w:id="0">
    <w:p w14:paraId="6197B163" w14:textId="77777777" w:rsidR="00A13B57" w:rsidRDefault="00A13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042E"/>
    <w:multiLevelType w:val="multilevel"/>
    <w:tmpl w:val="12CEE8F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D953945"/>
    <w:multiLevelType w:val="multilevel"/>
    <w:tmpl w:val="ACE2F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4D7976"/>
    <w:multiLevelType w:val="multilevel"/>
    <w:tmpl w:val="E79C1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705A80"/>
    <w:multiLevelType w:val="hybridMultilevel"/>
    <w:tmpl w:val="3DA42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C4F1D9F"/>
    <w:multiLevelType w:val="multilevel"/>
    <w:tmpl w:val="0A9A0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C112EE"/>
    <w:multiLevelType w:val="hybridMultilevel"/>
    <w:tmpl w:val="CD1EA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8072AD2"/>
    <w:multiLevelType w:val="hybridMultilevel"/>
    <w:tmpl w:val="F9A8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FD8219A"/>
    <w:multiLevelType w:val="multilevel"/>
    <w:tmpl w:val="AEA8FC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1F77D9B"/>
    <w:multiLevelType w:val="hybridMultilevel"/>
    <w:tmpl w:val="089A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4B839D5"/>
    <w:multiLevelType w:val="multilevel"/>
    <w:tmpl w:val="D5B4DB6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6B2D5FE6"/>
    <w:multiLevelType w:val="hybridMultilevel"/>
    <w:tmpl w:val="9E34B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7A537B"/>
    <w:multiLevelType w:val="multilevel"/>
    <w:tmpl w:val="9E7A37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BBF1AC9"/>
    <w:multiLevelType w:val="hybridMultilevel"/>
    <w:tmpl w:val="A39AB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C52341E"/>
    <w:multiLevelType w:val="multilevel"/>
    <w:tmpl w:val="46E0643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9"/>
  </w:num>
  <w:num w:numId="3">
    <w:abstractNumId w:val="13"/>
  </w:num>
  <w:num w:numId="4">
    <w:abstractNumId w:val="2"/>
  </w:num>
  <w:num w:numId="5">
    <w:abstractNumId w:val="4"/>
  </w:num>
  <w:num w:numId="6">
    <w:abstractNumId w:val="6"/>
  </w:num>
  <w:num w:numId="7">
    <w:abstractNumId w:val="1"/>
  </w:num>
  <w:num w:numId="8">
    <w:abstractNumId w:val="7"/>
  </w:num>
  <w:num w:numId="9">
    <w:abstractNumId w:val="8"/>
  </w:num>
  <w:num w:numId="10">
    <w:abstractNumId w:val="10"/>
  </w:num>
  <w:num w:numId="11">
    <w:abstractNumId w:val="12"/>
  </w:num>
  <w:num w:numId="12">
    <w:abstractNumId w:val="5"/>
  </w:num>
  <w:num w:numId="13">
    <w:abstractNumId w:val="3"/>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all Magennis">
    <w15:presenceInfo w15:providerId="AD" w15:userId="S-1-5-21-3992121350-2840906017-2217532693-247430"/>
  </w15:person>
  <w15:person w15:author="Electra Karanasiu">
    <w15:presenceInfo w15:providerId="None" w15:userId="Electra Karanas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DD4"/>
    <w:rsid w:val="000029B6"/>
    <w:rsid w:val="000051DD"/>
    <w:rsid w:val="00007B29"/>
    <w:rsid w:val="0001711B"/>
    <w:rsid w:val="00017D6D"/>
    <w:rsid w:val="000224E2"/>
    <w:rsid w:val="000248B9"/>
    <w:rsid w:val="0003300E"/>
    <w:rsid w:val="00045F03"/>
    <w:rsid w:val="00050963"/>
    <w:rsid w:val="00061F05"/>
    <w:rsid w:val="00063A53"/>
    <w:rsid w:val="00064D90"/>
    <w:rsid w:val="00071A8C"/>
    <w:rsid w:val="000912D4"/>
    <w:rsid w:val="00094E44"/>
    <w:rsid w:val="00094E86"/>
    <w:rsid w:val="00096C27"/>
    <w:rsid w:val="000A39A9"/>
    <w:rsid w:val="000A4F6A"/>
    <w:rsid w:val="000A6D61"/>
    <w:rsid w:val="000B1577"/>
    <w:rsid w:val="000B1808"/>
    <w:rsid w:val="000B5337"/>
    <w:rsid w:val="000C1FF4"/>
    <w:rsid w:val="000C2DB2"/>
    <w:rsid w:val="000C491B"/>
    <w:rsid w:val="000C4D45"/>
    <w:rsid w:val="000E3E31"/>
    <w:rsid w:val="000E6030"/>
    <w:rsid w:val="000F1212"/>
    <w:rsid w:val="001065ED"/>
    <w:rsid w:val="001200BE"/>
    <w:rsid w:val="00121F36"/>
    <w:rsid w:val="00126774"/>
    <w:rsid w:val="001311CF"/>
    <w:rsid w:val="00133056"/>
    <w:rsid w:val="0014562B"/>
    <w:rsid w:val="00151094"/>
    <w:rsid w:val="00153723"/>
    <w:rsid w:val="00154488"/>
    <w:rsid w:val="0015618C"/>
    <w:rsid w:val="00166922"/>
    <w:rsid w:val="001679F5"/>
    <w:rsid w:val="0017076B"/>
    <w:rsid w:val="0017117D"/>
    <w:rsid w:val="001753E5"/>
    <w:rsid w:val="001773D7"/>
    <w:rsid w:val="00182648"/>
    <w:rsid w:val="00192F78"/>
    <w:rsid w:val="00195261"/>
    <w:rsid w:val="001A24CA"/>
    <w:rsid w:val="001A4019"/>
    <w:rsid w:val="001B09AD"/>
    <w:rsid w:val="001B5E22"/>
    <w:rsid w:val="001B5E87"/>
    <w:rsid w:val="001B689D"/>
    <w:rsid w:val="001B6B26"/>
    <w:rsid w:val="001C095B"/>
    <w:rsid w:val="001D1BEF"/>
    <w:rsid w:val="001E4BEB"/>
    <w:rsid w:val="001E6E60"/>
    <w:rsid w:val="002018B4"/>
    <w:rsid w:val="0020388D"/>
    <w:rsid w:val="002206F7"/>
    <w:rsid w:val="00223824"/>
    <w:rsid w:val="00224986"/>
    <w:rsid w:val="00227964"/>
    <w:rsid w:val="00230CAD"/>
    <w:rsid w:val="00230E25"/>
    <w:rsid w:val="00250A64"/>
    <w:rsid w:val="002576C9"/>
    <w:rsid w:val="00262E34"/>
    <w:rsid w:val="0026314C"/>
    <w:rsid w:val="0026388C"/>
    <w:rsid w:val="002729F4"/>
    <w:rsid w:val="00285D80"/>
    <w:rsid w:val="0029478A"/>
    <w:rsid w:val="002A380E"/>
    <w:rsid w:val="002A396B"/>
    <w:rsid w:val="002A4682"/>
    <w:rsid w:val="002B74E5"/>
    <w:rsid w:val="002C2617"/>
    <w:rsid w:val="002C2F10"/>
    <w:rsid w:val="002C31BA"/>
    <w:rsid w:val="002C4849"/>
    <w:rsid w:val="002C4AFB"/>
    <w:rsid w:val="002D233C"/>
    <w:rsid w:val="002E01C5"/>
    <w:rsid w:val="002E1ED2"/>
    <w:rsid w:val="002E2232"/>
    <w:rsid w:val="002E68C2"/>
    <w:rsid w:val="002F26E2"/>
    <w:rsid w:val="00302835"/>
    <w:rsid w:val="00302D5F"/>
    <w:rsid w:val="00303606"/>
    <w:rsid w:val="003043B6"/>
    <w:rsid w:val="00307EDB"/>
    <w:rsid w:val="00323DF5"/>
    <w:rsid w:val="00330F14"/>
    <w:rsid w:val="00342524"/>
    <w:rsid w:val="00344E28"/>
    <w:rsid w:val="003478B8"/>
    <w:rsid w:val="00367125"/>
    <w:rsid w:val="00377335"/>
    <w:rsid w:val="0038105D"/>
    <w:rsid w:val="00386A91"/>
    <w:rsid w:val="00393054"/>
    <w:rsid w:val="003A5134"/>
    <w:rsid w:val="003A6E54"/>
    <w:rsid w:val="003D3384"/>
    <w:rsid w:val="003D373D"/>
    <w:rsid w:val="003D56BF"/>
    <w:rsid w:val="003D6F24"/>
    <w:rsid w:val="00402F9C"/>
    <w:rsid w:val="00403863"/>
    <w:rsid w:val="0040395F"/>
    <w:rsid w:val="004106FC"/>
    <w:rsid w:val="00411769"/>
    <w:rsid w:val="00421A6A"/>
    <w:rsid w:val="00431645"/>
    <w:rsid w:val="00431989"/>
    <w:rsid w:val="00435917"/>
    <w:rsid w:val="00446B9B"/>
    <w:rsid w:val="00446D3B"/>
    <w:rsid w:val="004541E2"/>
    <w:rsid w:val="00455916"/>
    <w:rsid w:val="004725D4"/>
    <w:rsid w:val="00477F73"/>
    <w:rsid w:val="00490F68"/>
    <w:rsid w:val="004A0EA2"/>
    <w:rsid w:val="004A61D6"/>
    <w:rsid w:val="004B7CFF"/>
    <w:rsid w:val="004D0435"/>
    <w:rsid w:val="004D2C08"/>
    <w:rsid w:val="004D6A7A"/>
    <w:rsid w:val="004E30CC"/>
    <w:rsid w:val="004E46D8"/>
    <w:rsid w:val="004E6B0D"/>
    <w:rsid w:val="005016DC"/>
    <w:rsid w:val="0050466D"/>
    <w:rsid w:val="0051063A"/>
    <w:rsid w:val="00514D13"/>
    <w:rsid w:val="00522177"/>
    <w:rsid w:val="005312D1"/>
    <w:rsid w:val="005549C3"/>
    <w:rsid w:val="00564AD6"/>
    <w:rsid w:val="00572C06"/>
    <w:rsid w:val="0058216C"/>
    <w:rsid w:val="00584DEA"/>
    <w:rsid w:val="00585A72"/>
    <w:rsid w:val="005919E4"/>
    <w:rsid w:val="00591EBC"/>
    <w:rsid w:val="0059314C"/>
    <w:rsid w:val="00593BE8"/>
    <w:rsid w:val="00596B79"/>
    <w:rsid w:val="005A3D41"/>
    <w:rsid w:val="005A4934"/>
    <w:rsid w:val="005C038D"/>
    <w:rsid w:val="005C0C50"/>
    <w:rsid w:val="005C3C20"/>
    <w:rsid w:val="005C416B"/>
    <w:rsid w:val="005D1CE3"/>
    <w:rsid w:val="005D29B1"/>
    <w:rsid w:val="005E298C"/>
    <w:rsid w:val="005E6AC7"/>
    <w:rsid w:val="005F006B"/>
    <w:rsid w:val="005F10E1"/>
    <w:rsid w:val="0060305C"/>
    <w:rsid w:val="006110BA"/>
    <w:rsid w:val="0062366C"/>
    <w:rsid w:val="00624A7B"/>
    <w:rsid w:val="00625F9E"/>
    <w:rsid w:val="00627993"/>
    <w:rsid w:val="00632B25"/>
    <w:rsid w:val="006378CD"/>
    <w:rsid w:val="006518F6"/>
    <w:rsid w:val="006524ED"/>
    <w:rsid w:val="0065282E"/>
    <w:rsid w:val="0066300D"/>
    <w:rsid w:val="0066586A"/>
    <w:rsid w:val="0066615D"/>
    <w:rsid w:val="00670E7D"/>
    <w:rsid w:val="00672174"/>
    <w:rsid w:val="00673B75"/>
    <w:rsid w:val="00676B59"/>
    <w:rsid w:val="00685108"/>
    <w:rsid w:val="00693AB6"/>
    <w:rsid w:val="006B1E24"/>
    <w:rsid w:val="006B6EC3"/>
    <w:rsid w:val="006C78FA"/>
    <w:rsid w:val="006D4AD7"/>
    <w:rsid w:val="006E25EA"/>
    <w:rsid w:val="006E4376"/>
    <w:rsid w:val="006E4688"/>
    <w:rsid w:val="006F172A"/>
    <w:rsid w:val="006F538E"/>
    <w:rsid w:val="00704D1A"/>
    <w:rsid w:val="0070535B"/>
    <w:rsid w:val="00711EE1"/>
    <w:rsid w:val="00715A13"/>
    <w:rsid w:val="00723497"/>
    <w:rsid w:val="00726EDD"/>
    <w:rsid w:val="00731ABD"/>
    <w:rsid w:val="0074416B"/>
    <w:rsid w:val="00752515"/>
    <w:rsid w:val="00755A8B"/>
    <w:rsid w:val="00765B7A"/>
    <w:rsid w:val="00770535"/>
    <w:rsid w:val="007745F5"/>
    <w:rsid w:val="00775E6F"/>
    <w:rsid w:val="00776234"/>
    <w:rsid w:val="00777AE2"/>
    <w:rsid w:val="00786E06"/>
    <w:rsid w:val="00790ED3"/>
    <w:rsid w:val="007A5DF2"/>
    <w:rsid w:val="007B4A36"/>
    <w:rsid w:val="007B4EFC"/>
    <w:rsid w:val="007B5137"/>
    <w:rsid w:val="007B5824"/>
    <w:rsid w:val="007C274D"/>
    <w:rsid w:val="007D09A3"/>
    <w:rsid w:val="007D13C4"/>
    <w:rsid w:val="007D1FAD"/>
    <w:rsid w:val="007D3B60"/>
    <w:rsid w:val="007E10F5"/>
    <w:rsid w:val="007E4DC5"/>
    <w:rsid w:val="007E7280"/>
    <w:rsid w:val="00800CE3"/>
    <w:rsid w:val="0080418C"/>
    <w:rsid w:val="00804C5F"/>
    <w:rsid w:val="00810B3B"/>
    <w:rsid w:val="00811526"/>
    <w:rsid w:val="00822999"/>
    <w:rsid w:val="00831A01"/>
    <w:rsid w:val="00833345"/>
    <w:rsid w:val="008372EC"/>
    <w:rsid w:val="0084092E"/>
    <w:rsid w:val="00843150"/>
    <w:rsid w:val="008522B0"/>
    <w:rsid w:val="00856430"/>
    <w:rsid w:val="00864D1A"/>
    <w:rsid w:val="00880ABF"/>
    <w:rsid w:val="00891880"/>
    <w:rsid w:val="00891EDD"/>
    <w:rsid w:val="008946B7"/>
    <w:rsid w:val="00896412"/>
    <w:rsid w:val="008B3F0E"/>
    <w:rsid w:val="008B603D"/>
    <w:rsid w:val="008B684A"/>
    <w:rsid w:val="008B7ACE"/>
    <w:rsid w:val="008C01EF"/>
    <w:rsid w:val="008C3090"/>
    <w:rsid w:val="008C4D2A"/>
    <w:rsid w:val="008D75CF"/>
    <w:rsid w:val="008D7E24"/>
    <w:rsid w:val="008F01BB"/>
    <w:rsid w:val="008F12CD"/>
    <w:rsid w:val="008F75FC"/>
    <w:rsid w:val="00922620"/>
    <w:rsid w:val="0092383F"/>
    <w:rsid w:val="00926C4E"/>
    <w:rsid w:val="0093676D"/>
    <w:rsid w:val="0094490B"/>
    <w:rsid w:val="009506C5"/>
    <w:rsid w:val="0095128D"/>
    <w:rsid w:val="00972714"/>
    <w:rsid w:val="00972D54"/>
    <w:rsid w:val="00973398"/>
    <w:rsid w:val="00973E6C"/>
    <w:rsid w:val="009836A1"/>
    <w:rsid w:val="00991923"/>
    <w:rsid w:val="009A4F7D"/>
    <w:rsid w:val="009B39E3"/>
    <w:rsid w:val="009C195D"/>
    <w:rsid w:val="009C23F6"/>
    <w:rsid w:val="009C42B1"/>
    <w:rsid w:val="009C6DFA"/>
    <w:rsid w:val="009D603C"/>
    <w:rsid w:val="009D7944"/>
    <w:rsid w:val="009E0A82"/>
    <w:rsid w:val="009E15D2"/>
    <w:rsid w:val="009E29F7"/>
    <w:rsid w:val="009E532D"/>
    <w:rsid w:val="00A10177"/>
    <w:rsid w:val="00A1036F"/>
    <w:rsid w:val="00A13B57"/>
    <w:rsid w:val="00A25882"/>
    <w:rsid w:val="00A3010A"/>
    <w:rsid w:val="00A33CB5"/>
    <w:rsid w:val="00A37D8C"/>
    <w:rsid w:val="00A434CC"/>
    <w:rsid w:val="00A51D0B"/>
    <w:rsid w:val="00A5771C"/>
    <w:rsid w:val="00A61CED"/>
    <w:rsid w:val="00A712A7"/>
    <w:rsid w:val="00A74497"/>
    <w:rsid w:val="00A74D95"/>
    <w:rsid w:val="00A84C9A"/>
    <w:rsid w:val="00A90C19"/>
    <w:rsid w:val="00A94308"/>
    <w:rsid w:val="00A9490A"/>
    <w:rsid w:val="00A94D99"/>
    <w:rsid w:val="00A97E18"/>
    <w:rsid w:val="00AA0B66"/>
    <w:rsid w:val="00AA3C7F"/>
    <w:rsid w:val="00AB1BF8"/>
    <w:rsid w:val="00AB5314"/>
    <w:rsid w:val="00AD7E66"/>
    <w:rsid w:val="00AE2C75"/>
    <w:rsid w:val="00AE581F"/>
    <w:rsid w:val="00AF3728"/>
    <w:rsid w:val="00AF614E"/>
    <w:rsid w:val="00AF7D36"/>
    <w:rsid w:val="00B00C87"/>
    <w:rsid w:val="00B01E51"/>
    <w:rsid w:val="00B03A08"/>
    <w:rsid w:val="00B07246"/>
    <w:rsid w:val="00B15FB7"/>
    <w:rsid w:val="00B16032"/>
    <w:rsid w:val="00B26763"/>
    <w:rsid w:val="00B34FA5"/>
    <w:rsid w:val="00B40DE2"/>
    <w:rsid w:val="00B61843"/>
    <w:rsid w:val="00B674DC"/>
    <w:rsid w:val="00B95FAA"/>
    <w:rsid w:val="00BA31C4"/>
    <w:rsid w:val="00BA4CFB"/>
    <w:rsid w:val="00BB3F86"/>
    <w:rsid w:val="00BD452C"/>
    <w:rsid w:val="00BD7441"/>
    <w:rsid w:val="00BE2761"/>
    <w:rsid w:val="00BF26C8"/>
    <w:rsid w:val="00BF3A9B"/>
    <w:rsid w:val="00C01A21"/>
    <w:rsid w:val="00C01F64"/>
    <w:rsid w:val="00C03753"/>
    <w:rsid w:val="00C051FA"/>
    <w:rsid w:val="00C05271"/>
    <w:rsid w:val="00C06B2C"/>
    <w:rsid w:val="00C075FA"/>
    <w:rsid w:val="00C12D05"/>
    <w:rsid w:val="00C14C26"/>
    <w:rsid w:val="00C15D34"/>
    <w:rsid w:val="00C36AB9"/>
    <w:rsid w:val="00C42C67"/>
    <w:rsid w:val="00C70554"/>
    <w:rsid w:val="00C721D1"/>
    <w:rsid w:val="00C72E21"/>
    <w:rsid w:val="00C7744D"/>
    <w:rsid w:val="00C827B7"/>
    <w:rsid w:val="00C851E9"/>
    <w:rsid w:val="00C90480"/>
    <w:rsid w:val="00CA4D16"/>
    <w:rsid w:val="00CA738A"/>
    <w:rsid w:val="00CA7F8E"/>
    <w:rsid w:val="00CB3686"/>
    <w:rsid w:val="00CB5537"/>
    <w:rsid w:val="00CC264C"/>
    <w:rsid w:val="00CF0ED0"/>
    <w:rsid w:val="00CF0FAF"/>
    <w:rsid w:val="00CF5261"/>
    <w:rsid w:val="00D01C63"/>
    <w:rsid w:val="00D17CF9"/>
    <w:rsid w:val="00D21787"/>
    <w:rsid w:val="00D441F7"/>
    <w:rsid w:val="00D5086A"/>
    <w:rsid w:val="00D52E9B"/>
    <w:rsid w:val="00D565A1"/>
    <w:rsid w:val="00D618EC"/>
    <w:rsid w:val="00D86B69"/>
    <w:rsid w:val="00D9021B"/>
    <w:rsid w:val="00D91E25"/>
    <w:rsid w:val="00D923D3"/>
    <w:rsid w:val="00D93892"/>
    <w:rsid w:val="00D9478C"/>
    <w:rsid w:val="00D971EB"/>
    <w:rsid w:val="00DA03AC"/>
    <w:rsid w:val="00DA2067"/>
    <w:rsid w:val="00DA45A9"/>
    <w:rsid w:val="00DB7C1A"/>
    <w:rsid w:val="00DC1177"/>
    <w:rsid w:val="00DC2E87"/>
    <w:rsid w:val="00DC6DDD"/>
    <w:rsid w:val="00DD12F3"/>
    <w:rsid w:val="00DD5624"/>
    <w:rsid w:val="00DD697C"/>
    <w:rsid w:val="00DE0B3E"/>
    <w:rsid w:val="00DF2AEC"/>
    <w:rsid w:val="00DF5F38"/>
    <w:rsid w:val="00E00E8E"/>
    <w:rsid w:val="00E016E2"/>
    <w:rsid w:val="00E029A5"/>
    <w:rsid w:val="00E119B4"/>
    <w:rsid w:val="00E165D0"/>
    <w:rsid w:val="00E16BC1"/>
    <w:rsid w:val="00E16C90"/>
    <w:rsid w:val="00E20DC8"/>
    <w:rsid w:val="00E25953"/>
    <w:rsid w:val="00E2733B"/>
    <w:rsid w:val="00E31CA3"/>
    <w:rsid w:val="00E510FC"/>
    <w:rsid w:val="00E524AA"/>
    <w:rsid w:val="00E63466"/>
    <w:rsid w:val="00E65875"/>
    <w:rsid w:val="00E67ACB"/>
    <w:rsid w:val="00E84F6E"/>
    <w:rsid w:val="00E90F9A"/>
    <w:rsid w:val="00E95597"/>
    <w:rsid w:val="00EA1051"/>
    <w:rsid w:val="00EB04A9"/>
    <w:rsid w:val="00EC6B2B"/>
    <w:rsid w:val="00ED3309"/>
    <w:rsid w:val="00ED47EA"/>
    <w:rsid w:val="00ED660E"/>
    <w:rsid w:val="00EE040B"/>
    <w:rsid w:val="00EF1BDC"/>
    <w:rsid w:val="00EF2DD4"/>
    <w:rsid w:val="00EF577D"/>
    <w:rsid w:val="00EF589C"/>
    <w:rsid w:val="00F10CBC"/>
    <w:rsid w:val="00F17E6F"/>
    <w:rsid w:val="00F33FDE"/>
    <w:rsid w:val="00F47B8E"/>
    <w:rsid w:val="00F6104E"/>
    <w:rsid w:val="00F65591"/>
    <w:rsid w:val="00F70FB4"/>
    <w:rsid w:val="00F8379A"/>
    <w:rsid w:val="00F862AA"/>
    <w:rsid w:val="00F92138"/>
    <w:rsid w:val="00F95A95"/>
    <w:rsid w:val="00F969E1"/>
    <w:rsid w:val="00FA0D69"/>
    <w:rsid w:val="00FA5A0B"/>
    <w:rsid w:val="00FB02B3"/>
    <w:rsid w:val="00FB5038"/>
    <w:rsid w:val="00FB5361"/>
    <w:rsid w:val="00FB7190"/>
    <w:rsid w:val="00FC3EFE"/>
    <w:rsid w:val="00FD0BB0"/>
    <w:rsid w:val="00FD447F"/>
    <w:rsid w:val="00FE1528"/>
    <w:rsid w:val="00FF0132"/>
    <w:rsid w:val="00FF1755"/>
    <w:rsid w:val="00FF4B4E"/>
    <w:rsid w:val="00FF5AF5"/>
    <w:rsid w:val="00FF6C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CA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b/>
      <w:color w:val="FFFFFF"/>
      <w:sz w:val="36"/>
      <w:szCs w:val="36"/>
    </w:rPr>
  </w:style>
  <w:style w:type="paragraph" w:styleId="Heading2">
    <w:name w:val="heading 2"/>
    <w:basedOn w:val="Normal"/>
    <w:next w:val="Normal"/>
    <w:pPr>
      <w:keepNext/>
      <w:keepLines/>
      <w:spacing w:before="60" w:after="60"/>
      <w:jc w:val="center"/>
      <w:outlineLvl w:val="1"/>
    </w:pPr>
    <w:rPr>
      <w:b/>
      <w:color w:val="B1B94B"/>
      <w:sz w:val="36"/>
      <w:szCs w:val="36"/>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outlineLvl w:val="3"/>
    </w:pPr>
    <w:rPr>
      <w:b/>
      <w:sz w:val="24"/>
      <w:szCs w:val="24"/>
    </w:rPr>
  </w:style>
  <w:style w:type="paragraph" w:styleId="Heading5">
    <w:name w:val="heading 5"/>
    <w:basedOn w:val="Normal"/>
    <w:next w:val="Normal"/>
    <w:pPr>
      <w:keepNext/>
      <w:keepLines/>
      <w:outlineLvl w:val="4"/>
    </w:pPr>
    <w:rPr>
      <w:b/>
      <w:u w:val="single"/>
    </w:rPr>
  </w:style>
  <w:style w:type="paragraph" w:styleId="Heading6">
    <w:name w:val="heading 6"/>
    <w:basedOn w:val="Normal"/>
    <w:next w:val="Normal"/>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7" w:type="dxa"/>
        <w:bottom w:w="57"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57" w:type="dxa"/>
        <w:bottom w:w="57"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57" w:type="dxa"/>
        <w:bottom w:w="57"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57" w:type="dxa"/>
        <w:bottom w:w="57" w:type="dxa"/>
      </w:tblCellMar>
    </w:tblPr>
  </w:style>
  <w:style w:type="table" w:customStyle="1" w:styleId="af">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55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59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95597"/>
    <w:rPr>
      <w:b/>
      <w:bCs/>
    </w:rPr>
  </w:style>
  <w:style w:type="character" w:customStyle="1" w:styleId="CommentSubjectChar">
    <w:name w:val="Comment Subject Char"/>
    <w:basedOn w:val="CommentTextChar"/>
    <w:link w:val="CommentSubject"/>
    <w:uiPriority w:val="99"/>
    <w:semiHidden/>
    <w:rsid w:val="00E95597"/>
    <w:rPr>
      <w:b/>
      <w:bCs/>
    </w:rPr>
  </w:style>
  <w:style w:type="paragraph" w:styleId="Revision">
    <w:name w:val="Revision"/>
    <w:hidden/>
    <w:uiPriority w:val="99"/>
    <w:semiHidden/>
    <w:rsid w:val="00D93892"/>
  </w:style>
  <w:style w:type="paragraph" w:styleId="Header">
    <w:name w:val="header"/>
    <w:basedOn w:val="Normal"/>
    <w:link w:val="HeaderChar"/>
    <w:uiPriority w:val="99"/>
    <w:unhideWhenUsed/>
    <w:rsid w:val="00BD452C"/>
    <w:pPr>
      <w:tabs>
        <w:tab w:val="center" w:pos="4513"/>
        <w:tab w:val="right" w:pos="9026"/>
      </w:tabs>
    </w:pPr>
  </w:style>
  <w:style w:type="character" w:customStyle="1" w:styleId="HeaderChar">
    <w:name w:val="Header Char"/>
    <w:basedOn w:val="DefaultParagraphFont"/>
    <w:link w:val="Header"/>
    <w:uiPriority w:val="99"/>
    <w:rsid w:val="00BD452C"/>
  </w:style>
  <w:style w:type="paragraph" w:styleId="Footer">
    <w:name w:val="footer"/>
    <w:basedOn w:val="Normal"/>
    <w:link w:val="FooterChar"/>
    <w:uiPriority w:val="99"/>
    <w:unhideWhenUsed/>
    <w:rsid w:val="00BD452C"/>
    <w:pPr>
      <w:tabs>
        <w:tab w:val="center" w:pos="4513"/>
        <w:tab w:val="right" w:pos="9026"/>
      </w:tabs>
    </w:pPr>
  </w:style>
  <w:style w:type="character" w:customStyle="1" w:styleId="FooterChar">
    <w:name w:val="Footer Char"/>
    <w:basedOn w:val="DefaultParagraphFont"/>
    <w:link w:val="Footer"/>
    <w:uiPriority w:val="99"/>
    <w:rsid w:val="00BD452C"/>
  </w:style>
  <w:style w:type="character" w:customStyle="1" w:styleId="Heading1Char">
    <w:name w:val="Heading 1 Char"/>
    <w:link w:val="Heading1"/>
    <w:uiPriority w:val="9"/>
    <w:rsid w:val="00BF3A9B"/>
    <w:rPr>
      <w:b/>
      <w:color w:val="FFFFFF"/>
      <w:sz w:val="36"/>
      <w:szCs w:val="36"/>
    </w:rPr>
  </w:style>
  <w:style w:type="paragraph" w:styleId="TOC2">
    <w:name w:val="toc 2"/>
    <w:basedOn w:val="Normal"/>
    <w:next w:val="Normal"/>
    <w:autoRedefine/>
    <w:uiPriority w:val="39"/>
    <w:unhideWhenUsed/>
    <w:rsid w:val="003D3384"/>
    <w:pPr>
      <w:tabs>
        <w:tab w:val="right" w:leader="dot" w:pos="9580"/>
      </w:tabs>
      <w:spacing w:after="100"/>
      <w:ind w:left="200"/>
    </w:pPr>
  </w:style>
  <w:style w:type="paragraph" w:styleId="TOC1">
    <w:name w:val="toc 1"/>
    <w:basedOn w:val="Normal"/>
    <w:next w:val="Normal"/>
    <w:autoRedefine/>
    <w:uiPriority w:val="39"/>
    <w:unhideWhenUsed/>
    <w:rsid w:val="00D52E9B"/>
    <w:pPr>
      <w:spacing w:after="100"/>
    </w:pPr>
  </w:style>
  <w:style w:type="character" w:styleId="Hyperlink">
    <w:name w:val="Hyperlink"/>
    <w:basedOn w:val="DefaultParagraphFont"/>
    <w:uiPriority w:val="99"/>
    <w:unhideWhenUsed/>
    <w:rsid w:val="00D52E9B"/>
    <w:rPr>
      <w:color w:val="0563C1" w:themeColor="hyperlink"/>
      <w:u w:val="single"/>
    </w:rPr>
  </w:style>
  <w:style w:type="paragraph" w:styleId="NoSpacing">
    <w:name w:val="No Spacing"/>
    <w:uiPriority w:val="1"/>
    <w:qFormat/>
    <w:rsid w:val="000C1FF4"/>
  </w:style>
  <w:style w:type="paragraph" w:styleId="ListParagraph">
    <w:name w:val="List Paragraph"/>
    <w:basedOn w:val="Normal"/>
    <w:uiPriority w:val="34"/>
    <w:qFormat/>
    <w:rsid w:val="004106FC"/>
    <w:pPr>
      <w:ind w:left="720"/>
      <w:contextualSpacing/>
    </w:pPr>
  </w:style>
  <w:style w:type="paragraph" w:styleId="NormalWeb">
    <w:name w:val="Normal (Web)"/>
    <w:basedOn w:val="Normal"/>
    <w:uiPriority w:val="99"/>
    <w:semiHidden/>
    <w:unhideWhenUsed/>
    <w:rsid w:val="00367125"/>
    <w:pPr>
      <w:spacing w:before="100" w:beforeAutospacing="1" w:after="100" w:afterAutospacing="1"/>
    </w:pPr>
    <w:rPr>
      <w:rFonts w:ascii="Times New Roman" w:eastAsia="Times New Roman" w:hAnsi="Times New Roman" w:cs="Times New Roman"/>
      <w:color w:val="auto"/>
      <w:sz w:val="24"/>
      <w:szCs w:val="24"/>
    </w:rPr>
  </w:style>
  <w:style w:type="table" w:styleId="TableGrid">
    <w:name w:val="Table Grid"/>
    <w:basedOn w:val="TableNormal"/>
    <w:uiPriority w:val="39"/>
    <w:rsid w:val="00DA2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fieldsetinner1">
    <w:name w:val="cssfieldsetinner1"/>
    <w:basedOn w:val="DefaultParagraphFont"/>
    <w:rsid w:val="00F70FB4"/>
    <w:rPr>
      <w:color w:val="000000"/>
      <w:sz w:val="21"/>
      <w:szCs w:val="21"/>
    </w:rPr>
  </w:style>
  <w:style w:type="character" w:styleId="FollowedHyperlink">
    <w:name w:val="FollowedHyperlink"/>
    <w:basedOn w:val="DefaultParagraphFont"/>
    <w:uiPriority w:val="99"/>
    <w:semiHidden/>
    <w:unhideWhenUsed/>
    <w:rsid w:val="001311C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b/>
      <w:color w:val="FFFFFF"/>
      <w:sz w:val="36"/>
      <w:szCs w:val="36"/>
    </w:rPr>
  </w:style>
  <w:style w:type="paragraph" w:styleId="Heading2">
    <w:name w:val="heading 2"/>
    <w:basedOn w:val="Normal"/>
    <w:next w:val="Normal"/>
    <w:pPr>
      <w:keepNext/>
      <w:keepLines/>
      <w:spacing w:before="60" w:after="60"/>
      <w:jc w:val="center"/>
      <w:outlineLvl w:val="1"/>
    </w:pPr>
    <w:rPr>
      <w:b/>
      <w:color w:val="B1B94B"/>
      <w:sz w:val="36"/>
      <w:szCs w:val="36"/>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outlineLvl w:val="3"/>
    </w:pPr>
    <w:rPr>
      <w:b/>
      <w:sz w:val="24"/>
      <w:szCs w:val="24"/>
    </w:rPr>
  </w:style>
  <w:style w:type="paragraph" w:styleId="Heading5">
    <w:name w:val="heading 5"/>
    <w:basedOn w:val="Normal"/>
    <w:next w:val="Normal"/>
    <w:pPr>
      <w:keepNext/>
      <w:keepLines/>
      <w:outlineLvl w:val="4"/>
    </w:pPr>
    <w:rPr>
      <w:b/>
      <w:u w:val="single"/>
    </w:rPr>
  </w:style>
  <w:style w:type="paragraph" w:styleId="Heading6">
    <w:name w:val="heading 6"/>
    <w:basedOn w:val="Normal"/>
    <w:next w:val="Normal"/>
    <w:pPr>
      <w:keepNext/>
      <w:keepLines/>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7" w:type="dxa"/>
        <w:bottom w:w="57"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57" w:type="dxa"/>
        <w:bottom w:w="57"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57" w:type="dxa"/>
        <w:bottom w:w="57"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57" w:type="dxa"/>
        <w:bottom w:w="57" w:type="dxa"/>
      </w:tblCellMar>
    </w:tblPr>
  </w:style>
  <w:style w:type="table" w:customStyle="1" w:styleId="af">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55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59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95597"/>
    <w:rPr>
      <w:b/>
      <w:bCs/>
    </w:rPr>
  </w:style>
  <w:style w:type="character" w:customStyle="1" w:styleId="CommentSubjectChar">
    <w:name w:val="Comment Subject Char"/>
    <w:basedOn w:val="CommentTextChar"/>
    <w:link w:val="CommentSubject"/>
    <w:uiPriority w:val="99"/>
    <w:semiHidden/>
    <w:rsid w:val="00E95597"/>
    <w:rPr>
      <w:b/>
      <w:bCs/>
    </w:rPr>
  </w:style>
  <w:style w:type="paragraph" w:styleId="Revision">
    <w:name w:val="Revision"/>
    <w:hidden/>
    <w:uiPriority w:val="99"/>
    <w:semiHidden/>
    <w:rsid w:val="00D93892"/>
  </w:style>
  <w:style w:type="paragraph" w:styleId="Header">
    <w:name w:val="header"/>
    <w:basedOn w:val="Normal"/>
    <w:link w:val="HeaderChar"/>
    <w:uiPriority w:val="99"/>
    <w:unhideWhenUsed/>
    <w:rsid w:val="00BD452C"/>
    <w:pPr>
      <w:tabs>
        <w:tab w:val="center" w:pos="4513"/>
        <w:tab w:val="right" w:pos="9026"/>
      </w:tabs>
    </w:pPr>
  </w:style>
  <w:style w:type="character" w:customStyle="1" w:styleId="HeaderChar">
    <w:name w:val="Header Char"/>
    <w:basedOn w:val="DefaultParagraphFont"/>
    <w:link w:val="Header"/>
    <w:uiPriority w:val="99"/>
    <w:rsid w:val="00BD452C"/>
  </w:style>
  <w:style w:type="paragraph" w:styleId="Footer">
    <w:name w:val="footer"/>
    <w:basedOn w:val="Normal"/>
    <w:link w:val="FooterChar"/>
    <w:uiPriority w:val="99"/>
    <w:unhideWhenUsed/>
    <w:rsid w:val="00BD452C"/>
    <w:pPr>
      <w:tabs>
        <w:tab w:val="center" w:pos="4513"/>
        <w:tab w:val="right" w:pos="9026"/>
      </w:tabs>
    </w:pPr>
  </w:style>
  <w:style w:type="character" w:customStyle="1" w:styleId="FooterChar">
    <w:name w:val="Footer Char"/>
    <w:basedOn w:val="DefaultParagraphFont"/>
    <w:link w:val="Footer"/>
    <w:uiPriority w:val="99"/>
    <w:rsid w:val="00BD452C"/>
  </w:style>
  <w:style w:type="character" w:customStyle="1" w:styleId="Heading1Char">
    <w:name w:val="Heading 1 Char"/>
    <w:link w:val="Heading1"/>
    <w:uiPriority w:val="9"/>
    <w:rsid w:val="00BF3A9B"/>
    <w:rPr>
      <w:b/>
      <w:color w:val="FFFFFF"/>
      <w:sz w:val="36"/>
      <w:szCs w:val="36"/>
    </w:rPr>
  </w:style>
  <w:style w:type="paragraph" w:styleId="TOC2">
    <w:name w:val="toc 2"/>
    <w:basedOn w:val="Normal"/>
    <w:next w:val="Normal"/>
    <w:autoRedefine/>
    <w:uiPriority w:val="39"/>
    <w:unhideWhenUsed/>
    <w:rsid w:val="003D3384"/>
    <w:pPr>
      <w:tabs>
        <w:tab w:val="right" w:leader="dot" w:pos="9580"/>
      </w:tabs>
      <w:spacing w:after="100"/>
      <w:ind w:left="200"/>
    </w:pPr>
  </w:style>
  <w:style w:type="paragraph" w:styleId="TOC1">
    <w:name w:val="toc 1"/>
    <w:basedOn w:val="Normal"/>
    <w:next w:val="Normal"/>
    <w:autoRedefine/>
    <w:uiPriority w:val="39"/>
    <w:unhideWhenUsed/>
    <w:rsid w:val="00D52E9B"/>
    <w:pPr>
      <w:spacing w:after="100"/>
    </w:pPr>
  </w:style>
  <w:style w:type="character" w:styleId="Hyperlink">
    <w:name w:val="Hyperlink"/>
    <w:basedOn w:val="DefaultParagraphFont"/>
    <w:uiPriority w:val="99"/>
    <w:unhideWhenUsed/>
    <w:rsid w:val="00D52E9B"/>
    <w:rPr>
      <w:color w:val="0563C1" w:themeColor="hyperlink"/>
      <w:u w:val="single"/>
    </w:rPr>
  </w:style>
  <w:style w:type="paragraph" w:styleId="NoSpacing">
    <w:name w:val="No Spacing"/>
    <w:uiPriority w:val="1"/>
    <w:qFormat/>
    <w:rsid w:val="000C1FF4"/>
  </w:style>
  <w:style w:type="paragraph" w:styleId="ListParagraph">
    <w:name w:val="List Paragraph"/>
    <w:basedOn w:val="Normal"/>
    <w:uiPriority w:val="34"/>
    <w:qFormat/>
    <w:rsid w:val="004106FC"/>
    <w:pPr>
      <w:ind w:left="720"/>
      <w:contextualSpacing/>
    </w:pPr>
  </w:style>
  <w:style w:type="paragraph" w:styleId="NormalWeb">
    <w:name w:val="Normal (Web)"/>
    <w:basedOn w:val="Normal"/>
    <w:uiPriority w:val="99"/>
    <w:semiHidden/>
    <w:unhideWhenUsed/>
    <w:rsid w:val="00367125"/>
    <w:pPr>
      <w:spacing w:before="100" w:beforeAutospacing="1" w:after="100" w:afterAutospacing="1"/>
    </w:pPr>
    <w:rPr>
      <w:rFonts w:ascii="Times New Roman" w:eastAsia="Times New Roman" w:hAnsi="Times New Roman" w:cs="Times New Roman"/>
      <w:color w:val="auto"/>
      <w:sz w:val="24"/>
      <w:szCs w:val="24"/>
    </w:rPr>
  </w:style>
  <w:style w:type="table" w:styleId="TableGrid">
    <w:name w:val="Table Grid"/>
    <w:basedOn w:val="TableNormal"/>
    <w:uiPriority w:val="39"/>
    <w:rsid w:val="00DA2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fieldsetinner1">
    <w:name w:val="cssfieldsetinner1"/>
    <w:basedOn w:val="DefaultParagraphFont"/>
    <w:rsid w:val="00F70FB4"/>
    <w:rPr>
      <w:color w:val="000000"/>
      <w:sz w:val="21"/>
      <w:szCs w:val="21"/>
    </w:rPr>
  </w:style>
  <w:style w:type="character" w:styleId="FollowedHyperlink">
    <w:name w:val="FollowedHyperlink"/>
    <w:basedOn w:val="DefaultParagraphFont"/>
    <w:uiPriority w:val="99"/>
    <w:semiHidden/>
    <w:unhideWhenUsed/>
    <w:rsid w:val="0013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23777">
      <w:bodyDiv w:val="1"/>
      <w:marLeft w:val="0"/>
      <w:marRight w:val="0"/>
      <w:marTop w:val="0"/>
      <w:marBottom w:val="0"/>
      <w:divBdr>
        <w:top w:val="none" w:sz="0" w:space="0" w:color="auto"/>
        <w:left w:val="none" w:sz="0" w:space="0" w:color="auto"/>
        <w:bottom w:val="none" w:sz="0" w:space="0" w:color="auto"/>
        <w:right w:val="none" w:sz="0" w:space="0" w:color="auto"/>
      </w:divBdr>
    </w:div>
    <w:div w:id="770442337">
      <w:bodyDiv w:val="1"/>
      <w:marLeft w:val="0"/>
      <w:marRight w:val="0"/>
      <w:marTop w:val="0"/>
      <w:marBottom w:val="0"/>
      <w:divBdr>
        <w:top w:val="none" w:sz="0" w:space="0" w:color="auto"/>
        <w:left w:val="none" w:sz="0" w:space="0" w:color="auto"/>
        <w:bottom w:val="none" w:sz="0" w:space="0" w:color="auto"/>
        <w:right w:val="none" w:sz="0" w:space="0" w:color="auto"/>
      </w:divBdr>
      <w:divsChild>
        <w:div w:id="1466385300">
          <w:marLeft w:val="0"/>
          <w:marRight w:val="0"/>
          <w:marTop w:val="0"/>
          <w:marBottom w:val="0"/>
          <w:divBdr>
            <w:top w:val="none" w:sz="0" w:space="0" w:color="auto"/>
            <w:left w:val="none" w:sz="0" w:space="0" w:color="auto"/>
            <w:bottom w:val="none" w:sz="0" w:space="0" w:color="auto"/>
            <w:right w:val="none" w:sz="0" w:space="0" w:color="auto"/>
          </w:divBdr>
          <w:divsChild>
            <w:div w:id="12658786">
              <w:marLeft w:val="0"/>
              <w:marRight w:val="0"/>
              <w:marTop w:val="0"/>
              <w:marBottom w:val="0"/>
              <w:divBdr>
                <w:top w:val="none" w:sz="0" w:space="0" w:color="auto"/>
                <w:left w:val="none" w:sz="0" w:space="0" w:color="auto"/>
                <w:bottom w:val="none" w:sz="0" w:space="0" w:color="auto"/>
                <w:right w:val="none" w:sz="0" w:space="0" w:color="auto"/>
              </w:divBdr>
              <w:divsChild>
                <w:div w:id="1207449997">
                  <w:marLeft w:val="0"/>
                  <w:marRight w:val="0"/>
                  <w:marTop w:val="0"/>
                  <w:marBottom w:val="0"/>
                  <w:divBdr>
                    <w:top w:val="none" w:sz="0" w:space="0" w:color="auto"/>
                    <w:left w:val="none" w:sz="0" w:space="0" w:color="auto"/>
                    <w:bottom w:val="none" w:sz="0" w:space="0" w:color="auto"/>
                    <w:right w:val="none" w:sz="0" w:space="0" w:color="auto"/>
                  </w:divBdr>
                  <w:divsChild>
                    <w:div w:id="16512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823">
      <w:bodyDiv w:val="1"/>
      <w:marLeft w:val="0"/>
      <w:marRight w:val="0"/>
      <w:marTop w:val="0"/>
      <w:marBottom w:val="0"/>
      <w:divBdr>
        <w:top w:val="none" w:sz="0" w:space="0" w:color="auto"/>
        <w:left w:val="none" w:sz="0" w:space="0" w:color="auto"/>
        <w:bottom w:val="none" w:sz="0" w:space="0" w:color="auto"/>
        <w:right w:val="none" w:sz="0" w:space="0" w:color="auto"/>
      </w:divBdr>
    </w:div>
    <w:div w:id="166409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pwc-spark.com/groups/going-google-middle-east/pages/business-rules" TargetMode="External"/><Relationship Id="rId1" Type="http://schemas.openxmlformats.org/officeDocument/2006/relationships/hyperlink" Target="https://pwc-spark.com/groups/going-google-middle-east/pages/business-rule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hutterstock.com/pic-239776279/stock-photo-let-me-in.html?src=OQynJ7QDNdKiLsWpXXkCMg-1-31" TargetMode="External"/><Relationship Id="rId18" Type="http://schemas.openxmlformats.org/officeDocument/2006/relationships/hyperlink" Target="https://apps.google.co.uk/intx/en_uk/products/gmai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shutterstock.com/pic-194744945/stock-vector-blue-world-map-vector.html?src=G9aE-hAWU4D10f9AU5CPVQ-1-1"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hutterstock.com/pic-224757718/stock-photo-city-life.html?src=5RBfleXk7zXe9mU43oFB5w-2-70" TargetMode="External"/><Relationship Id="rId20" Type="http://schemas.openxmlformats.org/officeDocument/2006/relationships/hyperlink" Target="https://apps.google.co.uk/intx/en_uk/products/hangou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keywood@brightwavegroup.comu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pps.google.co.uk/intx/en_uk/products/driv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hyperlink" Target="http://exceptionregistry" TargetMode="Externa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C7E08-A8F3-4058-9745-F6D8D90DB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Boothroyd</dc:creator>
  <cp:lastModifiedBy>Dan Jones</cp:lastModifiedBy>
  <cp:revision>3</cp:revision>
  <cp:lastPrinted>2016-09-03T19:34:00Z</cp:lastPrinted>
  <dcterms:created xsi:type="dcterms:W3CDTF">2016-10-19T14:55:00Z</dcterms:created>
  <dcterms:modified xsi:type="dcterms:W3CDTF">2016-10-19T15:02:00Z</dcterms:modified>
</cp:coreProperties>
</file>