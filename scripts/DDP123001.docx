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5447" w:rsidRPr="00525D5C" w:rsidRDefault="00715447" w:rsidP="00715447">
      <w:pPr>
        <w:pStyle w:val="Heading2"/>
        <w:rPr>
          <w:rFonts w:ascii="Verdana" w:hAnsi="Verdana"/>
          <w:i/>
          <w:sz w:val="20"/>
          <w:szCs w:val="20"/>
          <w:lang w:val="en-US"/>
        </w:rPr>
      </w:pPr>
      <w:bookmarkStart w:id="0" w:name="_Toc465417697"/>
      <w:r w:rsidRPr="003B3C7D">
        <w:rPr>
          <w:lang w:val="en-US"/>
        </w:rPr>
        <w:t xml:space="preserve">SCREEN </w:t>
      </w:r>
      <w:r w:rsidRPr="00F26DBE">
        <w:rPr>
          <w:color w:val="FFFFFF"/>
          <w:lang w:val="en-US"/>
        </w:rPr>
        <w:t>02_150</w:t>
      </w:r>
      <w:bookmarkEnd w:id="0"/>
      <w:r w:rsidRPr="00525D5C">
        <w:rPr>
          <w:rFonts w:ascii="Verdana" w:hAnsi="Verdana"/>
          <w:i/>
          <w:sz w:val="20"/>
          <w:szCs w:val="20"/>
          <w:lang w:val="en-US"/>
        </w:rPr>
        <w:t xml:space="preserve"> </w:t>
      </w:r>
    </w:p>
    <w:p w:rsidR="00715447" w:rsidRPr="006E2642" w:rsidRDefault="00715447" w:rsidP="00715447">
      <w:pPr>
        <w:pStyle w:val="BW-screentype"/>
        <w:rPr>
          <w:rFonts w:ascii="Calibri" w:eastAsia="Calibri" w:hAnsi="Calibri"/>
          <w:color w:val="1F497D"/>
          <w:szCs w:val="22"/>
          <w:lang w:val="en-US"/>
        </w:rPr>
      </w:pPr>
      <w:r w:rsidRPr="00525D5C">
        <w:rPr>
          <w:lang w:val="en-US"/>
        </w:rPr>
        <w:t>SCREEN TYPE: Drag and drop (many to many)</w:t>
      </w:r>
    </w:p>
    <w:p w:rsidR="00715447" w:rsidRPr="003B3C7D" w:rsidRDefault="00715447" w:rsidP="00715447">
      <w:pPr>
        <w:rPr>
          <w:b/>
          <w:u w:val="single"/>
          <w:lang w:val="en-US"/>
        </w:rPr>
      </w:pPr>
    </w:p>
    <w:p w:rsidR="00715447" w:rsidRPr="003B3C7D" w:rsidRDefault="00715447" w:rsidP="00715447">
      <w:pPr>
        <w:pStyle w:val="BW-section-head"/>
        <w:rPr>
          <w:lang w:val="en-US"/>
        </w:rPr>
      </w:pPr>
      <w:r w:rsidRPr="003B3C7D">
        <w:rPr>
          <w:lang w:val="en-US"/>
        </w:rPr>
        <w:t>DESCRIPTION</w:t>
      </w:r>
    </w:p>
    <w:p w:rsidR="00715447" w:rsidRPr="00B26381" w:rsidRDefault="00715447" w:rsidP="00715447">
      <w:pPr>
        <w:rPr>
          <w:lang w:val="en-US"/>
        </w:rPr>
      </w:pPr>
      <w:r w:rsidRPr="00525D5C">
        <w:rPr>
          <w:lang w:val="en-US"/>
        </w:rPr>
        <w:t xml:space="preserve">The learner categorizes items by dragging them into two or three boxes. </w:t>
      </w:r>
      <w:r w:rsidRPr="00B157CE">
        <w:rPr>
          <w:lang w:val="en-US"/>
        </w:rPr>
        <w:t>The learner selects a Confirm button once their answer is complete. Feedback is then provided. If the learner answers incorrectly they are able to compare their own answers to a model answer.</w:t>
      </w:r>
      <w:r w:rsidRPr="00B26381">
        <w:rPr>
          <w:lang w:val="en-US"/>
        </w:rPr>
        <w:t xml:space="preserve"> </w:t>
      </w:r>
    </w:p>
    <w:p w:rsidR="00715447" w:rsidRPr="00B26381" w:rsidRDefault="00715447" w:rsidP="00715447">
      <w:pPr>
        <w:rPr>
          <w:b/>
          <w:u w:val="single"/>
          <w:lang w:val="en-US"/>
        </w:rPr>
      </w:pPr>
    </w:p>
    <w:p w:rsidR="00715447" w:rsidRPr="006E2642" w:rsidRDefault="00715447" w:rsidP="00715447">
      <w:pPr>
        <w:rPr>
          <w:lang w:val="en-US"/>
        </w:rPr>
      </w:pPr>
      <w:r w:rsidRPr="006E2642">
        <w:rPr>
          <w:lang w:val="en-US"/>
        </w:rPr>
        <w:t>On this screen we'll challenge the learners on their understanding of how RDQ works with other functions. We'll first explain that in order to get the job done, RDQ will look for help from, or indeed support, some of the other functions.</w:t>
      </w:r>
    </w:p>
    <w:p w:rsidR="00715447" w:rsidRPr="006E2642" w:rsidRDefault="00715447" w:rsidP="00715447">
      <w:pPr>
        <w:rPr>
          <w:lang w:val="en-US"/>
        </w:rPr>
      </w:pPr>
    </w:p>
    <w:p w:rsidR="00715447" w:rsidRPr="006E2642" w:rsidRDefault="00715447" w:rsidP="00715447">
      <w:pPr>
        <w:rPr>
          <w:lang w:val="en-US"/>
        </w:rPr>
      </w:pPr>
      <w:r w:rsidRPr="006E2642">
        <w:rPr>
          <w:lang w:val="en-US"/>
        </w:rPr>
        <w:t xml:space="preserve">We'll then provide a list of tasks in the process, and ask learners to attribute that task to a particular function. </w:t>
      </w:r>
    </w:p>
    <w:p w:rsidR="00715447" w:rsidRPr="006E2642" w:rsidRDefault="00715447" w:rsidP="00715447">
      <w:pPr>
        <w:rPr>
          <w:b/>
          <w:u w:val="single"/>
          <w:lang w:val="en-US"/>
        </w:rPr>
      </w:pPr>
    </w:p>
    <w:p w:rsidR="00715447" w:rsidRPr="00525D5C" w:rsidRDefault="00715447" w:rsidP="00715447">
      <w:pPr>
        <w:pStyle w:val="BW-section-head"/>
        <w:rPr>
          <w:lang w:val="en-US"/>
        </w:rPr>
      </w:pPr>
      <w:r w:rsidRPr="003B3C7D">
        <w:rPr>
          <w:lang w:val="en-US"/>
        </w:rPr>
        <w:t xml:space="preserve">OPENING TEXT </w:t>
      </w:r>
      <w:r w:rsidRPr="003B3C7D">
        <w:rPr>
          <w:color w:val="808080"/>
          <w:lang w:val="en-US"/>
        </w:rPr>
        <w:t>(30 words max)</w:t>
      </w:r>
    </w:p>
    <w:p w:rsidR="00715447" w:rsidRPr="00B157CE" w:rsidRDefault="00715447" w:rsidP="00715447">
      <w:pPr>
        <w:rPr>
          <w:lang w:val="en-US"/>
        </w:rPr>
      </w:pPr>
      <w:r w:rsidRPr="002F0C0E">
        <w:rPr>
          <w:b/>
          <w:lang w:val="en-US"/>
        </w:rPr>
        <w:t>We regularly collaborate</w:t>
      </w:r>
      <w:r w:rsidRPr="00525D5C">
        <w:rPr>
          <w:lang w:val="en-US"/>
        </w:rPr>
        <w:t xml:space="preserve"> with other functions</w:t>
      </w:r>
      <w:r>
        <w:rPr>
          <w:lang w:val="en-US"/>
        </w:rPr>
        <w:t xml:space="preserve"> and our colleagues across RDQ</w:t>
      </w:r>
      <w:r w:rsidRPr="00525D5C">
        <w:rPr>
          <w:lang w:val="en-US"/>
        </w:rPr>
        <w:t xml:space="preserve">. Here are some tasks </w:t>
      </w:r>
      <w:r>
        <w:rPr>
          <w:lang w:val="en-US"/>
        </w:rPr>
        <w:t>where we work as a team</w:t>
      </w:r>
      <w:r w:rsidRPr="00525D5C">
        <w:rPr>
          <w:lang w:val="en-US"/>
        </w:rPr>
        <w:t xml:space="preserve">. </w:t>
      </w:r>
    </w:p>
    <w:p w:rsidR="00715447" w:rsidRPr="00B157CE" w:rsidRDefault="00715447" w:rsidP="00715447">
      <w:pPr>
        <w:rPr>
          <w:lang w:val="en-US"/>
        </w:rPr>
      </w:pPr>
      <w:bookmarkStart w:id="1" w:name="_GoBack"/>
      <w:bookmarkEnd w:id="1"/>
    </w:p>
    <w:p w:rsidR="00715447" w:rsidRPr="006E2642" w:rsidRDefault="00715447" w:rsidP="00715447">
      <w:pPr>
        <w:pStyle w:val="BW-section-head"/>
        <w:rPr>
          <w:lang w:val="en-US"/>
        </w:rPr>
      </w:pPr>
      <w:r w:rsidRPr="006E2642">
        <w:rPr>
          <w:lang w:val="en-US"/>
        </w:rPr>
        <w:t xml:space="preserve">OPENING AUDIO </w:t>
      </w:r>
    </w:p>
    <w:p w:rsidR="00715447" w:rsidRPr="006E2642" w:rsidRDefault="00715447" w:rsidP="00715447">
      <w:pPr>
        <w:rPr>
          <w:szCs w:val="20"/>
          <w:lang w:val="en-US"/>
        </w:rPr>
      </w:pPr>
      <w:r w:rsidRPr="006E2642">
        <w:rPr>
          <w:szCs w:val="20"/>
          <w:lang w:val="en-US"/>
        </w:rPr>
        <w:t>RDQ teams collaborate with each other every day and often work with other functions too. Here are some tasks and objectives they regularly work on. What functions do you think RDQ collaborate with to get each job done?</w:t>
      </w:r>
    </w:p>
    <w:p w:rsidR="00715447" w:rsidRPr="006E2642" w:rsidRDefault="00715447" w:rsidP="00715447">
      <w:pPr>
        <w:rPr>
          <w:szCs w:val="20"/>
          <w:highlight w:val="green"/>
          <w:lang w:val="en-US"/>
        </w:rPr>
      </w:pPr>
    </w:p>
    <w:p w:rsidR="00715447" w:rsidRPr="003B3C7D" w:rsidRDefault="00715447" w:rsidP="00715447">
      <w:pPr>
        <w:rPr>
          <w:lang w:val="en-US"/>
        </w:rPr>
      </w:pPr>
      <w:r w:rsidRPr="006E2642">
        <w:rPr>
          <w:szCs w:val="20"/>
          <w:highlight w:val="green"/>
          <w:lang w:val="en-US"/>
        </w:rPr>
        <w:t xml:space="preserve"> </w:t>
      </w:r>
    </w:p>
    <w:p w:rsidR="00715447" w:rsidRPr="00525D5C" w:rsidRDefault="00715447" w:rsidP="00715447">
      <w:pPr>
        <w:pStyle w:val="BW-section-head"/>
        <w:rPr>
          <w:lang w:val="en-US"/>
        </w:rPr>
      </w:pPr>
      <w:r w:rsidRPr="003B3C7D">
        <w:rPr>
          <w:lang w:val="en-US"/>
        </w:rPr>
        <w:t>PROMPT</w:t>
      </w:r>
    </w:p>
    <w:p w:rsidR="00715447" w:rsidRPr="003B3C7D" w:rsidRDefault="00715447" w:rsidP="00715447">
      <w:pPr>
        <w:rPr>
          <w:highlight w:val="yellow"/>
          <w:lang w:val="en-US"/>
        </w:rPr>
      </w:pPr>
      <w:r w:rsidRPr="00525D5C">
        <w:rPr>
          <w:lang w:val="en-US"/>
        </w:rPr>
        <w:t>Drag each function</w:t>
      </w:r>
      <w:r w:rsidRPr="00B157CE">
        <w:rPr>
          <w:lang w:val="en-US"/>
        </w:rPr>
        <w:t xml:space="preserve"> </w:t>
      </w:r>
      <w:r w:rsidRPr="00525D5C">
        <w:rPr>
          <w:lang w:val="en-US"/>
        </w:rPr>
        <w:t xml:space="preserve">to the task </w:t>
      </w:r>
      <w:r w:rsidRPr="00B157CE">
        <w:rPr>
          <w:lang w:val="en-US"/>
        </w:rPr>
        <w:t xml:space="preserve">you think would </w:t>
      </w:r>
      <w:r>
        <w:rPr>
          <w:lang w:val="en-US"/>
        </w:rPr>
        <w:t>be responsible</w:t>
      </w:r>
      <w:r w:rsidRPr="00B157CE">
        <w:rPr>
          <w:lang w:val="en-US"/>
        </w:rPr>
        <w:t xml:space="preserve">. When you're </w:t>
      </w:r>
      <w:r w:rsidRPr="006E2642">
        <w:rPr>
          <w:szCs w:val="20"/>
          <w:lang w:val="en-US"/>
        </w:rPr>
        <w:t>happy with all your choices</w:t>
      </w:r>
      <w:r w:rsidRPr="003B3C7D">
        <w:rPr>
          <w:lang w:val="en-US"/>
        </w:rPr>
        <w:t xml:space="preserve"> select Confirm.</w:t>
      </w:r>
      <w:r w:rsidRPr="003B3C7D">
        <w:rPr>
          <w:highlight w:val="yellow"/>
          <w:lang w:val="en-US"/>
        </w:rPr>
        <w:t xml:space="preserve"> </w:t>
      </w:r>
    </w:p>
    <w:p w:rsidR="00715447" w:rsidRPr="00525D5C" w:rsidRDefault="00715447" w:rsidP="00715447">
      <w:pPr>
        <w:rPr>
          <w:b/>
          <w:u w:val="single"/>
          <w:lang w:val="en-US"/>
        </w:rPr>
      </w:pPr>
    </w:p>
    <w:p w:rsidR="00715447" w:rsidRPr="00B157CE" w:rsidRDefault="00715447" w:rsidP="00715447">
      <w:pPr>
        <w:pStyle w:val="BW-section-head"/>
        <w:rPr>
          <w:lang w:val="en-US"/>
        </w:rPr>
      </w:pPr>
      <w:r w:rsidRPr="00525D5C">
        <w:rPr>
          <w:lang w:val="en-US"/>
        </w:rPr>
        <w:t>OPTIONS</w:t>
      </w:r>
      <w:r w:rsidRPr="00B157CE">
        <w:rPr>
          <w:lang w:val="en-US"/>
        </w:rPr>
        <w:t xml:space="preserve"> </w:t>
      </w:r>
    </w:p>
    <w:p w:rsidR="00715447" w:rsidRPr="00B157CE" w:rsidRDefault="00715447" w:rsidP="00715447">
      <w:pPr>
        <w:rPr>
          <w:lang w:val="en-US"/>
        </w:rPr>
      </w:pPr>
    </w:p>
    <w:p w:rsidR="00715447" w:rsidRPr="00B157CE" w:rsidRDefault="00715447" w:rsidP="00715447">
      <w:pPr>
        <w:rPr>
          <w:b/>
          <w:u w:val="single"/>
          <w:lang w:val="en-US"/>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08"/>
        <w:gridCol w:w="2941"/>
        <w:gridCol w:w="1372"/>
        <w:gridCol w:w="1328"/>
        <w:gridCol w:w="1650"/>
        <w:gridCol w:w="1183"/>
      </w:tblGrid>
      <w:tr w:rsidR="00715447" w:rsidRPr="006E2642" w:rsidTr="00E021C3">
        <w:trPr>
          <w:jc w:val="center"/>
        </w:trPr>
        <w:tc>
          <w:tcPr>
            <w:tcW w:w="408" w:type="dxa"/>
            <w:shd w:val="clear" w:color="auto" w:fill="36374A"/>
          </w:tcPr>
          <w:p w:rsidR="00715447" w:rsidRPr="00B26381" w:rsidRDefault="00715447" w:rsidP="00E021C3">
            <w:pPr>
              <w:rPr>
                <w:b/>
                <w:lang w:val="en-US"/>
              </w:rPr>
            </w:pPr>
          </w:p>
        </w:tc>
        <w:tc>
          <w:tcPr>
            <w:tcW w:w="2941" w:type="dxa"/>
            <w:shd w:val="clear" w:color="auto" w:fill="36374A"/>
          </w:tcPr>
          <w:p w:rsidR="00715447" w:rsidRPr="00B26381" w:rsidRDefault="00715447" w:rsidP="00E021C3">
            <w:pPr>
              <w:rPr>
                <w:b/>
                <w:lang w:val="en-US"/>
              </w:rPr>
            </w:pPr>
            <w:r w:rsidRPr="00B26381">
              <w:rPr>
                <w:b/>
                <w:lang w:val="en-US"/>
              </w:rPr>
              <w:t>OBJECT TO DRAG</w:t>
            </w:r>
          </w:p>
        </w:tc>
        <w:tc>
          <w:tcPr>
            <w:tcW w:w="935" w:type="dxa"/>
            <w:shd w:val="clear" w:color="auto" w:fill="36374A"/>
          </w:tcPr>
          <w:p w:rsidR="00715447" w:rsidRPr="00995F99" w:rsidRDefault="00715447" w:rsidP="00E021C3">
            <w:pPr>
              <w:rPr>
                <w:b/>
                <w:lang w:val="en-US"/>
              </w:rPr>
            </w:pPr>
            <w:r w:rsidRPr="00995F99">
              <w:rPr>
                <w:b/>
                <w:lang w:val="en-US"/>
              </w:rPr>
              <w:t xml:space="preserve"> </w:t>
            </w:r>
            <w:r w:rsidRPr="00E021C3">
              <w:rPr>
                <w:b/>
                <w:lang w:val="en-US"/>
              </w:rPr>
              <w:t>Work with nutritionists to make our biscuits healthier and contribute to our Well-being strategy</w:t>
            </w:r>
          </w:p>
        </w:tc>
        <w:tc>
          <w:tcPr>
            <w:tcW w:w="1228" w:type="dxa"/>
            <w:shd w:val="clear" w:color="auto" w:fill="36374A"/>
          </w:tcPr>
          <w:p w:rsidR="00715447" w:rsidRPr="00A20683" w:rsidRDefault="00715447" w:rsidP="00E021C3">
            <w:pPr>
              <w:rPr>
                <w:b/>
                <w:lang w:val="en-US"/>
              </w:rPr>
            </w:pPr>
            <w:r w:rsidRPr="00E021C3">
              <w:rPr>
                <w:b/>
                <w:lang w:val="en-US"/>
              </w:rPr>
              <w:t>Understand what consumers want and need</w:t>
            </w:r>
          </w:p>
        </w:tc>
        <w:tc>
          <w:tcPr>
            <w:tcW w:w="1650" w:type="dxa"/>
            <w:shd w:val="clear" w:color="auto" w:fill="36374A"/>
          </w:tcPr>
          <w:p w:rsidR="00715447" w:rsidRPr="00A37A2B" w:rsidRDefault="00715447" w:rsidP="00E021C3">
            <w:pPr>
              <w:rPr>
                <w:b/>
                <w:highlight w:val="green"/>
                <w:lang w:val="en-US"/>
              </w:rPr>
            </w:pPr>
            <w:r w:rsidRPr="00E021C3">
              <w:rPr>
                <w:b/>
                <w:lang w:val="en-US"/>
              </w:rPr>
              <w:t>Make sure our factories can make our cookies to the specifications and quality standards consumers expect</w:t>
            </w:r>
          </w:p>
        </w:tc>
        <w:tc>
          <w:tcPr>
            <w:tcW w:w="949" w:type="dxa"/>
            <w:shd w:val="clear" w:color="auto" w:fill="36374A"/>
          </w:tcPr>
          <w:p w:rsidR="00715447" w:rsidRPr="00A37A2B" w:rsidRDefault="00715447" w:rsidP="00E021C3">
            <w:pPr>
              <w:rPr>
                <w:b/>
                <w:lang w:val="en-US"/>
              </w:rPr>
            </w:pPr>
            <w:r w:rsidRPr="00E021C3">
              <w:rPr>
                <w:b/>
                <w:lang w:val="en-US"/>
              </w:rPr>
              <w:t>Protect the recipe and the process we use to make our new Heat Resistant Chocolate</w:t>
            </w:r>
          </w:p>
        </w:tc>
      </w:tr>
      <w:tr w:rsidR="00715447" w:rsidRPr="00DD7A84" w:rsidTr="00E021C3">
        <w:trPr>
          <w:jc w:val="center"/>
        </w:trPr>
        <w:tc>
          <w:tcPr>
            <w:tcW w:w="408" w:type="dxa"/>
            <w:shd w:val="clear" w:color="auto" w:fill="36374A"/>
          </w:tcPr>
          <w:p w:rsidR="00715447" w:rsidRPr="006E2642" w:rsidRDefault="00715447" w:rsidP="00E021C3">
            <w:pPr>
              <w:rPr>
                <w:b/>
                <w:lang w:val="en-US"/>
              </w:rPr>
            </w:pPr>
            <w:r w:rsidRPr="006E2642">
              <w:rPr>
                <w:b/>
                <w:lang w:val="en-US"/>
              </w:rPr>
              <w:t>1</w:t>
            </w:r>
          </w:p>
        </w:tc>
        <w:tc>
          <w:tcPr>
            <w:tcW w:w="2941" w:type="dxa"/>
          </w:tcPr>
          <w:p w:rsidR="00715447" w:rsidRPr="00E021C3" w:rsidRDefault="00715447" w:rsidP="00E021C3">
            <w:pPr>
              <w:rPr>
                <w:lang w:val="en-US"/>
              </w:rPr>
            </w:pPr>
            <w:r w:rsidRPr="00E021C3">
              <w:rPr>
                <w:lang w:val="en-US"/>
              </w:rPr>
              <w:t>Strategy Insights Analytics &amp; Marketing</w:t>
            </w:r>
          </w:p>
          <w:p w:rsidR="00715447" w:rsidRPr="002247C7" w:rsidRDefault="00715447" w:rsidP="00E021C3">
            <w:pPr>
              <w:rPr>
                <w:lang w:val="en-US"/>
              </w:rPr>
            </w:pPr>
          </w:p>
        </w:tc>
        <w:tc>
          <w:tcPr>
            <w:tcW w:w="935" w:type="dxa"/>
          </w:tcPr>
          <w:p w:rsidR="00715447" w:rsidRPr="006E2642" w:rsidRDefault="00715447" w:rsidP="00E021C3">
            <w:pPr>
              <w:jc w:val="center"/>
              <w:rPr>
                <w:sz w:val="44"/>
                <w:szCs w:val="44"/>
                <w:highlight w:val="yellow"/>
                <w:lang w:val="en-US"/>
              </w:rPr>
            </w:pPr>
          </w:p>
        </w:tc>
        <w:tc>
          <w:tcPr>
            <w:tcW w:w="1228" w:type="dxa"/>
          </w:tcPr>
          <w:p w:rsidR="00715447" w:rsidRPr="00DD7A84" w:rsidRDefault="00715447" w:rsidP="00E021C3">
            <w:pPr>
              <w:jc w:val="center"/>
              <w:rPr>
                <w:highlight w:val="yellow"/>
                <w:lang w:val="en-US"/>
              </w:rPr>
            </w:pPr>
            <w:r w:rsidRPr="003B3C7D">
              <w:rPr>
                <w:sz w:val="44"/>
                <w:szCs w:val="44"/>
                <w:lang w:val="en-US"/>
              </w:rPr>
              <w:sym w:font="Wingdings" w:char="F0FC"/>
            </w:r>
          </w:p>
        </w:tc>
        <w:tc>
          <w:tcPr>
            <w:tcW w:w="1650" w:type="dxa"/>
          </w:tcPr>
          <w:p w:rsidR="00715447" w:rsidRPr="00DD7A84" w:rsidRDefault="00715447" w:rsidP="00E021C3">
            <w:pPr>
              <w:jc w:val="center"/>
              <w:rPr>
                <w:highlight w:val="yellow"/>
                <w:lang w:val="en-US"/>
              </w:rPr>
            </w:pPr>
          </w:p>
        </w:tc>
        <w:tc>
          <w:tcPr>
            <w:tcW w:w="949" w:type="dxa"/>
          </w:tcPr>
          <w:p w:rsidR="00715447" w:rsidRPr="00DD7A84" w:rsidRDefault="00715447" w:rsidP="00E021C3">
            <w:pPr>
              <w:jc w:val="center"/>
              <w:rPr>
                <w:highlight w:val="yellow"/>
                <w:lang w:val="en-US"/>
              </w:rPr>
            </w:pPr>
          </w:p>
        </w:tc>
      </w:tr>
      <w:tr w:rsidR="00715447" w:rsidRPr="00DD7A84" w:rsidTr="00E021C3">
        <w:trPr>
          <w:jc w:val="center"/>
        </w:trPr>
        <w:tc>
          <w:tcPr>
            <w:tcW w:w="408" w:type="dxa"/>
            <w:shd w:val="clear" w:color="auto" w:fill="36374A"/>
          </w:tcPr>
          <w:p w:rsidR="00715447" w:rsidRPr="00DD7A84" w:rsidRDefault="00715447" w:rsidP="00E021C3">
            <w:pPr>
              <w:rPr>
                <w:b/>
                <w:lang w:val="en-US"/>
              </w:rPr>
            </w:pPr>
            <w:r w:rsidRPr="00DD7A84">
              <w:rPr>
                <w:b/>
                <w:lang w:val="en-US"/>
              </w:rPr>
              <w:t>2</w:t>
            </w:r>
          </w:p>
        </w:tc>
        <w:tc>
          <w:tcPr>
            <w:tcW w:w="2941" w:type="dxa"/>
          </w:tcPr>
          <w:p w:rsidR="00715447" w:rsidRPr="00E021C3" w:rsidRDefault="00715447" w:rsidP="00E021C3">
            <w:pPr>
              <w:rPr>
                <w:lang w:val="en-US"/>
              </w:rPr>
            </w:pPr>
            <w:r w:rsidRPr="00E021C3">
              <w:rPr>
                <w:lang w:val="en-US"/>
              </w:rPr>
              <w:t>Integrated Supply Chain</w:t>
            </w:r>
          </w:p>
          <w:p w:rsidR="00715447" w:rsidRPr="002247C7" w:rsidRDefault="00715447" w:rsidP="00E021C3">
            <w:pPr>
              <w:rPr>
                <w:highlight w:val="yellow"/>
                <w:lang w:val="en-US"/>
              </w:rPr>
            </w:pPr>
          </w:p>
        </w:tc>
        <w:tc>
          <w:tcPr>
            <w:tcW w:w="935" w:type="dxa"/>
          </w:tcPr>
          <w:p w:rsidR="00715447" w:rsidRPr="00DD7A84" w:rsidRDefault="00715447" w:rsidP="00E021C3">
            <w:pPr>
              <w:jc w:val="center"/>
              <w:rPr>
                <w:highlight w:val="yellow"/>
                <w:lang w:val="en-US"/>
              </w:rPr>
            </w:pPr>
          </w:p>
        </w:tc>
        <w:tc>
          <w:tcPr>
            <w:tcW w:w="1228" w:type="dxa"/>
          </w:tcPr>
          <w:p w:rsidR="00715447" w:rsidRPr="00DD7A84" w:rsidRDefault="00715447" w:rsidP="00E021C3">
            <w:pPr>
              <w:jc w:val="center"/>
              <w:rPr>
                <w:highlight w:val="yellow"/>
                <w:lang w:val="en-US"/>
              </w:rPr>
            </w:pPr>
          </w:p>
        </w:tc>
        <w:tc>
          <w:tcPr>
            <w:tcW w:w="1650" w:type="dxa"/>
          </w:tcPr>
          <w:p w:rsidR="00715447" w:rsidRPr="00DD7A84" w:rsidRDefault="00715447" w:rsidP="00E021C3">
            <w:pPr>
              <w:jc w:val="center"/>
              <w:rPr>
                <w:highlight w:val="yellow"/>
                <w:lang w:val="en-US"/>
              </w:rPr>
            </w:pPr>
            <w:r w:rsidRPr="003B3C7D">
              <w:rPr>
                <w:sz w:val="44"/>
                <w:szCs w:val="44"/>
                <w:lang w:val="en-US"/>
              </w:rPr>
              <w:sym w:font="Wingdings" w:char="F0FC"/>
            </w:r>
          </w:p>
        </w:tc>
        <w:tc>
          <w:tcPr>
            <w:tcW w:w="949" w:type="dxa"/>
          </w:tcPr>
          <w:p w:rsidR="00715447" w:rsidRPr="00DD7A84" w:rsidRDefault="00715447" w:rsidP="00E021C3">
            <w:pPr>
              <w:jc w:val="center"/>
              <w:rPr>
                <w:highlight w:val="yellow"/>
                <w:lang w:val="en-US"/>
              </w:rPr>
            </w:pPr>
          </w:p>
        </w:tc>
      </w:tr>
      <w:tr w:rsidR="00715447" w:rsidRPr="00DD7A84" w:rsidTr="00E021C3">
        <w:trPr>
          <w:jc w:val="center"/>
        </w:trPr>
        <w:tc>
          <w:tcPr>
            <w:tcW w:w="408" w:type="dxa"/>
            <w:shd w:val="clear" w:color="auto" w:fill="36374A"/>
          </w:tcPr>
          <w:p w:rsidR="00715447" w:rsidRPr="00DD7A84" w:rsidRDefault="00715447" w:rsidP="00E021C3">
            <w:pPr>
              <w:rPr>
                <w:b/>
                <w:lang w:val="en-US"/>
              </w:rPr>
            </w:pPr>
            <w:r w:rsidRPr="00DD7A84">
              <w:rPr>
                <w:b/>
                <w:lang w:val="en-US"/>
              </w:rPr>
              <w:t>3</w:t>
            </w:r>
          </w:p>
        </w:tc>
        <w:tc>
          <w:tcPr>
            <w:tcW w:w="2941" w:type="dxa"/>
          </w:tcPr>
          <w:p w:rsidR="00715447" w:rsidRPr="00E021C3" w:rsidRDefault="00715447" w:rsidP="00E021C3">
            <w:pPr>
              <w:rPr>
                <w:lang w:val="en-US"/>
              </w:rPr>
            </w:pPr>
            <w:r w:rsidRPr="00E021C3">
              <w:rPr>
                <w:lang w:val="en-US"/>
              </w:rPr>
              <w:t>Legal</w:t>
            </w:r>
          </w:p>
          <w:p w:rsidR="00715447" w:rsidRPr="002247C7" w:rsidRDefault="00715447" w:rsidP="00E021C3">
            <w:pPr>
              <w:rPr>
                <w:highlight w:val="yellow"/>
                <w:lang w:val="en-US"/>
              </w:rPr>
            </w:pPr>
          </w:p>
        </w:tc>
        <w:tc>
          <w:tcPr>
            <w:tcW w:w="935" w:type="dxa"/>
          </w:tcPr>
          <w:p w:rsidR="00715447" w:rsidRPr="00DD7A84" w:rsidRDefault="00715447" w:rsidP="00E021C3">
            <w:pPr>
              <w:jc w:val="center"/>
              <w:rPr>
                <w:highlight w:val="yellow"/>
                <w:lang w:val="en-US"/>
              </w:rPr>
            </w:pPr>
          </w:p>
        </w:tc>
        <w:tc>
          <w:tcPr>
            <w:tcW w:w="1228" w:type="dxa"/>
          </w:tcPr>
          <w:p w:rsidR="00715447" w:rsidRPr="00DD7A84" w:rsidRDefault="00715447" w:rsidP="00E021C3">
            <w:pPr>
              <w:jc w:val="center"/>
              <w:rPr>
                <w:highlight w:val="yellow"/>
                <w:lang w:val="en-US"/>
              </w:rPr>
            </w:pPr>
          </w:p>
        </w:tc>
        <w:tc>
          <w:tcPr>
            <w:tcW w:w="1650" w:type="dxa"/>
          </w:tcPr>
          <w:p w:rsidR="00715447" w:rsidRPr="00DD7A84" w:rsidRDefault="00715447" w:rsidP="00E021C3">
            <w:pPr>
              <w:jc w:val="center"/>
              <w:rPr>
                <w:highlight w:val="yellow"/>
                <w:lang w:val="en-US"/>
              </w:rPr>
            </w:pPr>
          </w:p>
        </w:tc>
        <w:tc>
          <w:tcPr>
            <w:tcW w:w="949" w:type="dxa"/>
          </w:tcPr>
          <w:p w:rsidR="00715447" w:rsidRPr="00DD7A84" w:rsidRDefault="00715447" w:rsidP="00E021C3">
            <w:pPr>
              <w:jc w:val="center"/>
              <w:rPr>
                <w:highlight w:val="yellow"/>
                <w:lang w:val="en-US"/>
              </w:rPr>
            </w:pPr>
            <w:r w:rsidRPr="003B3C7D">
              <w:rPr>
                <w:sz w:val="44"/>
                <w:szCs w:val="44"/>
                <w:lang w:val="en-US"/>
              </w:rPr>
              <w:sym w:font="Wingdings" w:char="F0FC"/>
            </w:r>
          </w:p>
        </w:tc>
      </w:tr>
      <w:tr w:rsidR="00715447" w:rsidRPr="00DD7A84" w:rsidTr="00E021C3">
        <w:trPr>
          <w:jc w:val="center"/>
        </w:trPr>
        <w:tc>
          <w:tcPr>
            <w:tcW w:w="408" w:type="dxa"/>
            <w:shd w:val="clear" w:color="auto" w:fill="36374A"/>
          </w:tcPr>
          <w:p w:rsidR="00715447" w:rsidRPr="00DD7A84" w:rsidRDefault="00715447" w:rsidP="00E021C3">
            <w:pPr>
              <w:rPr>
                <w:b/>
                <w:lang w:val="en-US"/>
              </w:rPr>
            </w:pPr>
            <w:r w:rsidRPr="00DD7A84">
              <w:rPr>
                <w:b/>
                <w:lang w:val="en-US"/>
              </w:rPr>
              <w:t>4</w:t>
            </w:r>
          </w:p>
        </w:tc>
        <w:tc>
          <w:tcPr>
            <w:tcW w:w="2941" w:type="dxa"/>
          </w:tcPr>
          <w:p w:rsidR="00715447" w:rsidRPr="00E021C3" w:rsidRDefault="00715447" w:rsidP="00E021C3">
            <w:pPr>
              <w:rPr>
                <w:lang w:val="en-US"/>
              </w:rPr>
            </w:pPr>
            <w:r w:rsidRPr="00E021C3">
              <w:rPr>
                <w:lang w:val="en-US"/>
              </w:rPr>
              <w:t>RDQ</w:t>
            </w:r>
          </w:p>
          <w:p w:rsidR="00715447" w:rsidRPr="002247C7" w:rsidRDefault="00715447" w:rsidP="00E021C3">
            <w:pPr>
              <w:rPr>
                <w:highlight w:val="yellow"/>
                <w:lang w:val="en-US"/>
              </w:rPr>
            </w:pPr>
          </w:p>
        </w:tc>
        <w:tc>
          <w:tcPr>
            <w:tcW w:w="935" w:type="dxa"/>
          </w:tcPr>
          <w:p w:rsidR="00715447" w:rsidRPr="00DD7A84" w:rsidRDefault="00715447" w:rsidP="00E021C3">
            <w:pPr>
              <w:jc w:val="center"/>
              <w:rPr>
                <w:highlight w:val="yellow"/>
                <w:lang w:val="en-US"/>
              </w:rPr>
            </w:pPr>
            <w:r w:rsidRPr="003B3C7D">
              <w:rPr>
                <w:sz w:val="44"/>
                <w:szCs w:val="44"/>
                <w:lang w:val="en-US"/>
              </w:rPr>
              <w:sym w:font="Wingdings" w:char="F0FC"/>
            </w:r>
          </w:p>
        </w:tc>
        <w:tc>
          <w:tcPr>
            <w:tcW w:w="1228" w:type="dxa"/>
          </w:tcPr>
          <w:p w:rsidR="00715447" w:rsidRPr="00DD7A84" w:rsidRDefault="00715447" w:rsidP="00E021C3">
            <w:pPr>
              <w:jc w:val="center"/>
              <w:rPr>
                <w:highlight w:val="green"/>
                <w:lang w:val="en-US"/>
              </w:rPr>
            </w:pPr>
          </w:p>
        </w:tc>
        <w:tc>
          <w:tcPr>
            <w:tcW w:w="1650" w:type="dxa"/>
          </w:tcPr>
          <w:p w:rsidR="00715447" w:rsidRPr="00DD7A84" w:rsidRDefault="00715447" w:rsidP="00E021C3">
            <w:pPr>
              <w:jc w:val="center"/>
              <w:rPr>
                <w:highlight w:val="green"/>
                <w:lang w:val="en-US"/>
              </w:rPr>
            </w:pPr>
          </w:p>
        </w:tc>
        <w:tc>
          <w:tcPr>
            <w:tcW w:w="949" w:type="dxa"/>
          </w:tcPr>
          <w:p w:rsidR="00715447" w:rsidRPr="00DD7A84" w:rsidRDefault="00715447" w:rsidP="00E021C3">
            <w:pPr>
              <w:jc w:val="center"/>
              <w:rPr>
                <w:highlight w:val="yellow"/>
                <w:lang w:val="en-US"/>
              </w:rPr>
            </w:pPr>
          </w:p>
        </w:tc>
      </w:tr>
      <w:tr w:rsidR="00715447" w:rsidRPr="00DD7A84" w:rsidTr="00E021C3">
        <w:trPr>
          <w:jc w:val="center"/>
        </w:trPr>
        <w:tc>
          <w:tcPr>
            <w:tcW w:w="408" w:type="dxa"/>
            <w:shd w:val="clear" w:color="auto" w:fill="36374A"/>
          </w:tcPr>
          <w:p w:rsidR="00715447" w:rsidRPr="00DD7A84" w:rsidRDefault="00715447" w:rsidP="00E021C3">
            <w:pPr>
              <w:rPr>
                <w:b/>
                <w:lang w:val="en-US"/>
              </w:rPr>
            </w:pPr>
          </w:p>
        </w:tc>
        <w:tc>
          <w:tcPr>
            <w:tcW w:w="2941" w:type="dxa"/>
          </w:tcPr>
          <w:p w:rsidR="00715447" w:rsidRPr="00DD7A84" w:rsidRDefault="00715447" w:rsidP="00E021C3">
            <w:pPr>
              <w:rPr>
                <w:highlight w:val="yellow"/>
                <w:lang w:val="en-US"/>
              </w:rPr>
            </w:pPr>
          </w:p>
        </w:tc>
        <w:tc>
          <w:tcPr>
            <w:tcW w:w="935" w:type="dxa"/>
          </w:tcPr>
          <w:p w:rsidR="00715447" w:rsidRPr="00DD7A84" w:rsidRDefault="00715447" w:rsidP="00E021C3">
            <w:pPr>
              <w:jc w:val="center"/>
              <w:rPr>
                <w:highlight w:val="yellow"/>
                <w:lang w:val="en-US"/>
              </w:rPr>
            </w:pPr>
          </w:p>
        </w:tc>
        <w:tc>
          <w:tcPr>
            <w:tcW w:w="1228" w:type="dxa"/>
          </w:tcPr>
          <w:p w:rsidR="00715447" w:rsidRPr="00DD7A84" w:rsidRDefault="00715447" w:rsidP="00E021C3">
            <w:pPr>
              <w:jc w:val="center"/>
              <w:rPr>
                <w:highlight w:val="yellow"/>
                <w:lang w:val="en-US"/>
              </w:rPr>
            </w:pPr>
          </w:p>
        </w:tc>
        <w:tc>
          <w:tcPr>
            <w:tcW w:w="1650" w:type="dxa"/>
          </w:tcPr>
          <w:p w:rsidR="00715447" w:rsidRPr="00DD7A84" w:rsidRDefault="00715447" w:rsidP="00E021C3">
            <w:pPr>
              <w:jc w:val="center"/>
              <w:rPr>
                <w:highlight w:val="yellow"/>
                <w:lang w:val="en-US"/>
              </w:rPr>
            </w:pPr>
          </w:p>
        </w:tc>
        <w:tc>
          <w:tcPr>
            <w:tcW w:w="949" w:type="dxa"/>
          </w:tcPr>
          <w:p w:rsidR="00715447" w:rsidRPr="00DD7A84" w:rsidRDefault="00715447" w:rsidP="00E021C3">
            <w:pPr>
              <w:jc w:val="center"/>
              <w:rPr>
                <w:highlight w:val="yellow"/>
                <w:lang w:val="en-US"/>
              </w:rPr>
            </w:pPr>
          </w:p>
        </w:tc>
      </w:tr>
    </w:tbl>
    <w:p w:rsidR="00715447" w:rsidRPr="00DD7A84" w:rsidRDefault="00715447" w:rsidP="00715447">
      <w:pPr>
        <w:rPr>
          <w:lang w:val="en-US"/>
        </w:rPr>
      </w:pPr>
    </w:p>
    <w:p w:rsidR="00715447" w:rsidRPr="00DD7A84" w:rsidRDefault="00715447" w:rsidP="00715447">
      <w:pPr>
        <w:rPr>
          <w:lang w:val="en-US"/>
        </w:rPr>
      </w:pPr>
    </w:p>
    <w:p w:rsidR="00715447" w:rsidRPr="00DD7A84" w:rsidRDefault="00715447" w:rsidP="00715447">
      <w:pPr>
        <w:pStyle w:val="BW-section-head"/>
        <w:rPr>
          <w:lang w:val="en-US"/>
        </w:rPr>
      </w:pPr>
      <w:r w:rsidRPr="00DD7A84">
        <w:rPr>
          <w:lang w:val="en-US"/>
        </w:rPr>
        <w:t xml:space="preserve">CORRECT AUDIO FEEDBACK </w:t>
      </w:r>
    </w:p>
    <w:p w:rsidR="00715447" w:rsidRPr="00DD7A84" w:rsidRDefault="00715447" w:rsidP="00715447">
      <w:pPr>
        <w:rPr>
          <w:lang w:val="en-US"/>
        </w:rPr>
      </w:pPr>
      <w:r w:rsidRPr="00DD7A84">
        <w:rPr>
          <w:lang w:val="en-US"/>
        </w:rPr>
        <w:t xml:space="preserve">Good job! You're right! Sometimes RDQ works with more than one other function. Both Marketing and SIA will have valuable data about what consumers want and need. We also frequently work with other </w:t>
      </w:r>
      <w:r w:rsidRPr="00DD7A84">
        <w:rPr>
          <w:lang w:val="en-US"/>
        </w:rPr>
        <w:lastRenderedPageBreak/>
        <w:t xml:space="preserve">sub-functions within RDQ, like Research and Nutrition, who can advise </w:t>
      </w:r>
      <w:r>
        <w:rPr>
          <w:lang w:val="en-US"/>
        </w:rPr>
        <w:t>on</w:t>
      </w:r>
      <w:r w:rsidRPr="00DD7A84">
        <w:rPr>
          <w:lang w:val="en-US"/>
        </w:rPr>
        <w:t xml:space="preserve"> making our products healthier.</w:t>
      </w:r>
    </w:p>
    <w:p w:rsidR="00715447" w:rsidRPr="00DD7A84" w:rsidRDefault="00715447" w:rsidP="00715447">
      <w:pPr>
        <w:rPr>
          <w:b/>
          <w:u w:val="single"/>
          <w:lang w:val="en-US"/>
        </w:rPr>
      </w:pPr>
    </w:p>
    <w:p w:rsidR="00715447" w:rsidRPr="00DD7A84" w:rsidRDefault="00715447" w:rsidP="00715447">
      <w:pPr>
        <w:pStyle w:val="BW-section-head"/>
        <w:rPr>
          <w:lang w:val="en-US"/>
        </w:rPr>
      </w:pPr>
      <w:r w:rsidRPr="00DD7A84">
        <w:rPr>
          <w:lang w:val="en-US"/>
        </w:rPr>
        <w:t xml:space="preserve">CORRECT TEXT FEEDBACK </w:t>
      </w:r>
      <w:r w:rsidRPr="00DD7A84">
        <w:rPr>
          <w:color w:val="808080"/>
          <w:lang w:val="en-US"/>
        </w:rPr>
        <w:t>(50 words max)</w:t>
      </w:r>
    </w:p>
    <w:p w:rsidR="00715447" w:rsidRPr="00DD7A84" w:rsidRDefault="00715447" w:rsidP="00715447">
      <w:pPr>
        <w:rPr>
          <w:lang w:val="en-US"/>
        </w:rPr>
      </w:pPr>
      <w:r w:rsidRPr="00DD7A84">
        <w:rPr>
          <w:lang w:val="en-US"/>
        </w:rPr>
        <w:t xml:space="preserve">That's right! Sometimes RDQ works with more than one other function. Both Marketing and SIA will have valuable data about what consumers want and need. We also frequently work with other sub-functions within RDQ, like Research and Nutrition, who can advise </w:t>
      </w:r>
      <w:r>
        <w:rPr>
          <w:lang w:val="en-US"/>
        </w:rPr>
        <w:t>on</w:t>
      </w:r>
      <w:r w:rsidRPr="00DD7A84">
        <w:rPr>
          <w:lang w:val="en-US"/>
        </w:rPr>
        <w:t xml:space="preserve"> making our products healthier. </w:t>
      </w:r>
    </w:p>
    <w:p w:rsidR="00715447" w:rsidRPr="00DD7A84" w:rsidRDefault="00715447" w:rsidP="00715447">
      <w:pPr>
        <w:rPr>
          <w:highlight w:val="green"/>
          <w:lang w:val="en-US"/>
        </w:rPr>
      </w:pPr>
    </w:p>
    <w:p w:rsidR="00715447" w:rsidRPr="00DD7A84" w:rsidRDefault="00715447" w:rsidP="00715447">
      <w:pPr>
        <w:pStyle w:val="BW-section-head"/>
        <w:rPr>
          <w:lang w:val="en-US"/>
        </w:rPr>
      </w:pPr>
      <w:r w:rsidRPr="00DD7A84">
        <w:rPr>
          <w:lang w:val="en-US"/>
        </w:rPr>
        <w:t xml:space="preserve">PARTIAL AUDIO FEEDBACK </w:t>
      </w:r>
    </w:p>
    <w:p w:rsidR="00715447" w:rsidRPr="00DD7A84" w:rsidRDefault="00715447" w:rsidP="00715447">
      <w:pPr>
        <w:rPr>
          <w:lang w:val="en-US"/>
        </w:rPr>
      </w:pPr>
      <w:r w:rsidRPr="00DD7A84">
        <w:rPr>
          <w:lang w:val="en-US"/>
        </w:rPr>
        <w:t xml:space="preserve">You're nearly right. Sometimes RDQ works with more than one other function. Both Marketing and SIA will have valuable data about what consumers want and need. We also frequently work with other sub-functions </w:t>
      </w:r>
      <w:r w:rsidRPr="00EC2A47">
        <w:rPr>
          <w:b/>
          <w:lang w:val="en-US"/>
        </w:rPr>
        <w:t>within</w:t>
      </w:r>
      <w:r w:rsidRPr="00DD7A84">
        <w:rPr>
          <w:lang w:val="en-US"/>
        </w:rPr>
        <w:t xml:space="preserve"> RDQ, like Research and Nutrition, who can advise </w:t>
      </w:r>
      <w:r>
        <w:rPr>
          <w:lang w:val="en-US"/>
        </w:rPr>
        <w:t>on</w:t>
      </w:r>
      <w:r w:rsidRPr="00DD7A84">
        <w:rPr>
          <w:lang w:val="en-US"/>
        </w:rPr>
        <w:t xml:space="preserve"> making our products healthier. You can use the </w:t>
      </w:r>
      <w:r>
        <w:rPr>
          <w:lang w:val="en-US"/>
        </w:rPr>
        <w:t>'</w:t>
      </w:r>
      <w:r w:rsidRPr="00DD7A84">
        <w:rPr>
          <w:lang w:val="en-US"/>
        </w:rPr>
        <w:t>See correct answers</w:t>
      </w:r>
      <w:r>
        <w:rPr>
          <w:lang w:val="en-US"/>
        </w:rPr>
        <w:t xml:space="preserve">' </w:t>
      </w:r>
      <w:r w:rsidRPr="00DD7A84">
        <w:rPr>
          <w:lang w:val="en-US"/>
        </w:rPr>
        <w:t>button to compare your answers with the correct ones.</w:t>
      </w:r>
    </w:p>
    <w:p w:rsidR="00715447" w:rsidRPr="00DD7A84" w:rsidRDefault="00715447" w:rsidP="00715447">
      <w:pPr>
        <w:rPr>
          <w:b/>
          <w:u w:val="single"/>
          <w:lang w:val="en-US"/>
        </w:rPr>
      </w:pPr>
    </w:p>
    <w:p w:rsidR="00715447" w:rsidRPr="00DD7A84" w:rsidRDefault="00715447" w:rsidP="00715447">
      <w:pPr>
        <w:pStyle w:val="BW-section-head"/>
        <w:rPr>
          <w:lang w:val="en-US"/>
        </w:rPr>
      </w:pPr>
      <w:r w:rsidRPr="00DD7A84">
        <w:rPr>
          <w:lang w:val="en-US"/>
        </w:rPr>
        <w:t xml:space="preserve">PARTIAL TEXT FEEDBACK </w:t>
      </w:r>
      <w:r w:rsidRPr="00DD7A84">
        <w:rPr>
          <w:color w:val="808080"/>
          <w:lang w:val="en-US"/>
        </w:rPr>
        <w:t xml:space="preserve">(50 words max) </w:t>
      </w:r>
    </w:p>
    <w:p w:rsidR="00715447" w:rsidRDefault="00715447" w:rsidP="00715447">
      <w:pPr>
        <w:rPr>
          <w:lang w:val="en-US"/>
        </w:rPr>
      </w:pPr>
      <w:r w:rsidRPr="00DD7A84">
        <w:rPr>
          <w:lang w:val="en-US"/>
        </w:rPr>
        <w:t xml:space="preserve">That's nearly right. Sometimes RDQ works with more than one other function. Both Marketing and SIA will have valuable data about what consumers want and need. We also frequently work with other sub-functions </w:t>
      </w:r>
      <w:r w:rsidRPr="00EC2A47">
        <w:rPr>
          <w:b/>
          <w:lang w:val="en-US"/>
        </w:rPr>
        <w:t>within</w:t>
      </w:r>
      <w:r w:rsidRPr="00DD7A84">
        <w:rPr>
          <w:lang w:val="en-US"/>
        </w:rPr>
        <w:t xml:space="preserve"> RDQ, like Research and Nutrition, who can advise </w:t>
      </w:r>
      <w:r>
        <w:rPr>
          <w:lang w:val="en-US"/>
        </w:rPr>
        <w:t>on</w:t>
      </w:r>
      <w:r w:rsidRPr="00DD7A84">
        <w:rPr>
          <w:lang w:val="en-US"/>
        </w:rPr>
        <w:t xml:space="preserve"> making our products healthier. Use the </w:t>
      </w:r>
      <w:r>
        <w:rPr>
          <w:lang w:val="en-US"/>
        </w:rPr>
        <w:t>'</w:t>
      </w:r>
      <w:r w:rsidRPr="00DD7A84">
        <w:rPr>
          <w:lang w:val="en-US"/>
        </w:rPr>
        <w:t>See correct answers</w:t>
      </w:r>
      <w:r>
        <w:rPr>
          <w:lang w:val="en-US"/>
        </w:rPr>
        <w:t>'</w:t>
      </w:r>
      <w:r w:rsidRPr="00DD7A84">
        <w:rPr>
          <w:lang w:val="en-US"/>
        </w:rPr>
        <w:t xml:space="preserve"> button to compare your answers with the correct ones.</w:t>
      </w:r>
    </w:p>
    <w:p w:rsidR="00715447" w:rsidRPr="00DD7A84" w:rsidRDefault="00715447" w:rsidP="00715447">
      <w:pPr>
        <w:rPr>
          <w:b/>
          <w:lang w:val="en-US"/>
        </w:rPr>
      </w:pPr>
    </w:p>
    <w:p w:rsidR="00715447" w:rsidRPr="00DD7A84" w:rsidRDefault="00715447" w:rsidP="00715447">
      <w:pPr>
        <w:pStyle w:val="BW-section-head"/>
        <w:rPr>
          <w:lang w:val="en-US"/>
        </w:rPr>
      </w:pPr>
      <w:r w:rsidRPr="00DD7A84">
        <w:rPr>
          <w:lang w:val="en-US"/>
        </w:rPr>
        <w:t xml:space="preserve">INCORRECT AUDIO FEEDBACK </w:t>
      </w:r>
    </w:p>
    <w:p w:rsidR="00715447" w:rsidRPr="00DD7A84" w:rsidRDefault="00715447" w:rsidP="00715447">
      <w:pPr>
        <w:rPr>
          <w:lang w:val="en-US"/>
        </w:rPr>
      </w:pPr>
      <w:r w:rsidRPr="00DD7A84">
        <w:rPr>
          <w:lang w:val="en-US"/>
        </w:rPr>
        <w:t xml:space="preserve">Not quite. Sometimes RDQ works with more than one other function. Both Marketing and SIA will have valuable data about what consumers want and need. We also frequently work with other sub-functions </w:t>
      </w:r>
      <w:r w:rsidRPr="00EC2A47">
        <w:rPr>
          <w:b/>
          <w:lang w:val="en-US"/>
        </w:rPr>
        <w:t>within</w:t>
      </w:r>
      <w:r w:rsidRPr="00DD7A84">
        <w:rPr>
          <w:lang w:val="en-US"/>
        </w:rPr>
        <w:t xml:space="preserve"> RDQ, like Research and Nutrition, who can advise </w:t>
      </w:r>
      <w:r>
        <w:rPr>
          <w:lang w:val="en-US"/>
        </w:rPr>
        <w:t>on</w:t>
      </w:r>
      <w:r w:rsidRPr="00DD7A84">
        <w:rPr>
          <w:lang w:val="en-US"/>
        </w:rPr>
        <w:t xml:space="preserve"> making our products healthier. You can use the See correct answers button to compare your answers with the correct ones. Use the </w:t>
      </w:r>
      <w:r>
        <w:rPr>
          <w:lang w:val="en-US"/>
        </w:rPr>
        <w:t>'</w:t>
      </w:r>
      <w:r w:rsidRPr="00DD7A84">
        <w:rPr>
          <w:lang w:val="en-US"/>
        </w:rPr>
        <w:t>See correct answers</w:t>
      </w:r>
      <w:r>
        <w:rPr>
          <w:lang w:val="en-US"/>
        </w:rPr>
        <w:t xml:space="preserve">' </w:t>
      </w:r>
      <w:r w:rsidRPr="00DD7A84">
        <w:rPr>
          <w:lang w:val="en-US"/>
        </w:rPr>
        <w:t>button to compare your answers with the correct ones.</w:t>
      </w:r>
    </w:p>
    <w:p w:rsidR="00715447" w:rsidRPr="00DD7A84" w:rsidRDefault="00715447" w:rsidP="00715447">
      <w:pPr>
        <w:rPr>
          <w:b/>
          <w:u w:val="single"/>
          <w:lang w:val="en-US"/>
        </w:rPr>
      </w:pPr>
    </w:p>
    <w:p w:rsidR="00715447" w:rsidRPr="00DD7A84" w:rsidRDefault="00715447" w:rsidP="00715447">
      <w:pPr>
        <w:pStyle w:val="BW-section-head"/>
        <w:rPr>
          <w:lang w:val="en-US"/>
        </w:rPr>
      </w:pPr>
      <w:r w:rsidRPr="00DD7A84">
        <w:rPr>
          <w:lang w:val="en-US"/>
        </w:rPr>
        <w:t xml:space="preserve">INCORRECT TEXT FEEDBACK </w:t>
      </w:r>
      <w:r w:rsidRPr="00DD7A84">
        <w:rPr>
          <w:color w:val="808080"/>
          <w:lang w:val="en-US"/>
        </w:rPr>
        <w:t>(50 words max)</w:t>
      </w:r>
    </w:p>
    <w:p w:rsidR="00715447" w:rsidRPr="00DD7A84" w:rsidRDefault="00715447" w:rsidP="00715447">
      <w:pPr>
        <w:rPr>
          <w:lang w:val="en-US"/>
        </w:rPr>
      </w:pPr>
      <w:r w:rsidRPr="00DD7A84">
        <w:rPr>
          <w:lang w:val="en-US"/>
        </w:rPr>
        <w:t xml:space="preserve">That's not quite right. Sometimes RDQ works with more than one other function. Both Marketing and SIA will have valuable data about what consumers want and need. We also frequently work with other sub-functions </w:t>
      </w:r>
      <w:r w:rsidRPr="00EC2A47">
        <w:rPr>
          <w:b/>
          <w:lang w:val="en-US"/>
        </w:rPr>
        <w:t>within</w:t>
      </w:r>
      <w:r w:rsidRPr="00DD7A84">
        <w:rPr>
          <w:lang w:val="en-US"/>
        </w:rPr>
        <w:t xml:space="preserve"> RDQ, like Research and Nutrition, who can advise </w:t>
      </w:r>
      <w:r>
        <w:rPr>
          <w:lang w:val="en-US"/>
        </w:rPr>
        <w:t xml:space="preserve">on </w:t>
      </w:r>
      <w:r w:rsidRPr="00DD7A84">
        <w:rPr>
          <w:lang w:val="en-US"/>
        </w:rPr>
        <w:t>making our products healthier.</w:t>
      </w:r>
      <w:r>
        <w:rPr>
          <w:lang w:val="en-US"/>
        </w:rPr>
        <w:t xml:space="preserve"> </w:t>
      </w:r>
      <w:r w:rsidRPr="00DD7A84">
        <w:rPr>
          <w:lang w:val="en-US"/>
        </w:rPr>
        <w:t xml:space="preserve">Use the </w:t>
      </w:r>
      <w:r>
        <w:rPr>
          <w:lang w:val="en-US"/>
        </w:rPr>
        <w:t>'</w:t>
      </w:r>
      <w:r w:rsidRPr="00DD7A84">
        <w:rPr>
          <w:lang w:val="en-US"/>
        </w:rPr>
        <w:t>See correct answers</w:t>
      </w:r>
      <w:r>
        <w:rPr>
          <w:lang w:val="en-US"/>
        </w:rPr>
        <w:t>'</w:t>
      </w:r>
      <w:r w:rsidRPr="00DD7A84">
        <w:rPr>
          <w:lang w:val="en-US"/>
        </w:rPr>
        <w:t xml:space="preserve"> button to compare your answers with the correct ones.</w:t>
      </w:r>
    </w:p>
    <w:p w:rsidR="00715447" w:rsidRDefault="00715447" w:rsidP="00715447">
      <w:pPr>
        <w:rPr>
          <w:highlight w:val="green"/>
          <w:lang w:val="en-US"/>
        </w:rPr>
      </w:pPr>
    </w:p>
    <w:p w:rsidR="00AB359B" w:rsidRDefault="00AB359B"/>
    <w:sectPr w:rsidR="00AB35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5447"/>
    <w:rsid w:val="002F0C0E"/>
    <w:rsid w:val="00715447"/>
    <w:rsid w:val="009C10C3"/>
    <w:rsid w:val="00AB359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0DDFC3-E655-4258-B166-912A365A35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5447"/>
    <w:pPr>
      <w:spacing w:after="0" w:line="240" w:lineRule="auto"/>
    </w:pPr>
    <w:rPr>
      <w:rFonts w:ascii="Arial" w:eastAsia="Times New Roman" w:hAnsi="Arial" w:cs="Times New Roman"/>
      <w:sz w:val="20"/>
      <w:szCs w:val="24"/>
    </w:rPr>
  </w:style>
  <w:style w:type="paragraph" w:styleId="Heading2">
    <w:name w:val="heading 2"/>
    <w:basedOn w:val="Normal"/>
    <w:next w:val="Normal"/>
    <w:link w:val="Heading2Char"/>
    <w:uiPriority w:val="9"/>
    <w:qFormat/>
    <w:rsid w:val="00715447"/>
    <w:pPr>
      <w:pageBreakBefore/>
      <w:shd w:val="clear" w:color="auto" w:fill="595959"/>
      <w:spacing w:before="60" w:after="60"/>
      <w:jc w:val="center"/>
      <w:outlineLvl w:val="1"/>
    </w:pPr>
    <w:rPr>
      <w:b/>
      <w:color w:val="B1B94B"/>
      <w:sz w:val="36"/>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15447"/>
    <w:rPr>
      <w:rFonts w:ascii="Arial" w:eastAsia="Times New Roman" w:hAnsi="Arial" w:cs="Times New Roman"/>
      <w:b/>
      <w:color w:val="B1B94B"/>
      <w:sz w:val="36"/>
      <w:szCs w:val="44"/>
      <w:shd w:val="clear" w:color="auto" w:fill="595959"/>
    </w:rPr>
  </w:style>
  <w:style w:type="paragraph" w:customStyle="1" w:styleId="BW-screentype">
    <w:name w:val="BW-screentype"/>
    <w:basedOn w:val="Normal"/>
    <w:link w:val="BW-screentypeChar"/>
    <w:qFormat/>
    <w:rsid w:val="00715447"/>
    <w:pPr>
      <w:shd w:val="clear" w:color="auto" w:fill="D6E3BC"/>
      <w:spacing w:before="60" w:after="60"/>
    </w:pPr>
    <w:rPr>
      <w:sz w:val="22"/>
    </w:rPr>
  </w:style>
  <w:style w:type="paragraph" w:customStyle="1" w:styleId="BW-section-head">
    <w:name w:val="BW-section-head"/>
    <w:link w:val="BW-section-headChar"/>
    <w:qFormat/>
    <w:rsid w:val="00715447"/>
    <w:pPr>
      <w:spacing w:after="0" w:line="240" w:lineRule="auto"/>
    </w:pPr>
    <w:rPr>
      <w:rFonts w:ascii="Arial" w:eastAsia="Times New Roman" w:hAnsi="Arial" w:cs="Times New Roman"/>
      <w:b/>
      <w:color w:val="595959"/>
      <w:sz w:val="20"/>
      <w:szCs w:val="24"/>
      <w:u w:val="single"/>
    </w:rPr>
  </w:style>
  <w:style w:type="character" w:customStyle="1" w:styleId="BW-screentypeChar">
    <w:name w:val="BW-screentype Char"/>
    <w:link w:val="BW-screentype"/>
    <w:rsid w:val="00715447"/>
    <w:rPr>
      <w:rFonts w:ascii="Arial" w:eastAsia="Times New Roman" w:hAnsi="Arial" w:cs="Times New Roman"/>
      <w:szCs w:val="24"/>
      <w:shd w:val="clear" w:color="auto" w:fill="D6E3BC"/>
    </w:rPr>
  </w:style>
  <w:style w:type="character" w:customStyle="1" w:styleId="BW-section-headChar">
    <w:name w:val="BW-section-head Char"/>
    <w:link w:val="BW-section-head"/>
    <w:rsid w:val="00715447"/>
    <w:rPr>
      <w:rFonts w:ascii="Arial" w:eastAsia="Times New Roman" w:hAnsi="Arial" w:cs="Times New Roman"/>
      <w:b/>
      <w:color w:val="595959"/>
      <w:sz w:val="20"/>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2</Pages>
  <Words>610</Words>
  <Characters>3482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Boothroyd</dc:creator>
  <cp:keywords/>
  <dc:description/>
  <cp:lastModifiedBy>Adam Boothroyd</cp:lastModifiedBy>
  <cp:revision>3</cp:revision>
  <dcterms:created xsi:type="dcterms:W3CDTF">2016-11-14T14:37:00Z</dcterms:created>
  <dcterms:modified xsi:type="dcterms:W3CDTF">2016-11-14T16:29:00Z</dcterms:modified>
</cp:coreProperties>
</file>