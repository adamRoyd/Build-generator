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1A2D6" w14:textId="77777777" w:rsidR="00D55F00" w:rsidRPr="00F26DBE" w:rsidRDefault="00D55F00" w:rsidP="00D55F00">
      <w:pPr>
        <w:pStyle w:val="Heading2"/>
        <w:rPr>
          <w:color w:val="FFFFFF"/>
          <w:lang w:val="en-US"/>
        </w:rPr>
      </w:pPr>
      <w:bookmarkStart w:id="0" w:name="_Toc465417693"/>
      <w:r w:rsidRPr="003B3C7D">
        <w:rPr>
          <w:lang w:val="en-US"/>
        </w:rPr>
        <w:t xml:space="preserve">SCREEN </w:t>
      </w:r>
      <w:del w:id="1" w:author="Adam Boothroyd" w:date="2016-11-09T09:54:00Z">
        <w:r w:rsidRPr="00F26DBE" w:rsidDel="000C6A3F">
          <w:rPr>
            <w:color w:val="FFFFFF"/>
            <w:lang w:val="en-US"/>
          </w:rPr>
          <w:delText>02_</w:delText>
        </w:r>
      </w:del>
      <w:r w:rsidRPr="00F26DBE">
        <w:rPr>
          <w:color w:val="FFFFFF"/>
          <w:lang w:val="en-US"/>
        </w:rPr>
        <w:t>02_110</w:t>
      </w:r>
      <w:bookmarkEnd w:id="0"/>
    </w:p>
    <w:p w14:paraId="59E0DDA2" w14:textId="77777777" w:rsidR="00D55F00" w:rsidRPr="00B157CE" w:rsidRDefault="00D55F00" w:rsidP="00D55F00">
      <w:pPr>
        <w:pStyle w:val="BW-screentype"/>
        <w:rPr>
          <w:lang w:val="en-US"/>
        </w:rPr>
      </w:pPr>
      <w:r w:rsidRPr="00B157CE">
        <w:rPr>
          <w:lang w:val="en-US"/>
        </w:rPr>
        <w:t>SCREEN TYPE Hotspot reveal</w:t>
      </w:r>
    </w:p>
    <w:p w14:paraId="22A36D4A" w14:textId="77777777" w:rsidR="00D55F00" w:rsidRPr="00B157CE" w:rsidRDefault="00D55F00" w:rsidP="00D55F00">
      <w:pPr>
        <w:rPr>
          <w:b/>
          <w:u w:val="single"/>
          <w:lang w:val="en-US"/>
        </w:rPr>
      </w:pPr>
    </w:p>
    <w:p w14:paraId="72A476C3" w14:textId="77777777" w:rsidR="00D55F00" w:rsidRPr="00B157CE" w:rsidRDefault="00D55F00" w:rsidP="00D55F00">
      <w:pPr>
        <w:pStyle w:val="BW-section-head"/>
        <w:rPr>
          <w:lang w:val="en-US"/>
        </w:rPr>
      </w:pPr>
      <w:r w:rsidRPr="00B157CE">
        <w:rPr>
          <w:lang w:val="en-US"/>
        </w:rPr>
        <w:t>DESCRIPTION</w:t>
      </w:r>
    </w:p>
    <w:p w14:paraId="2A6D109A" w14:textId="77777777" w:rsidR="00D55F00" w:rsidRPr="00B26381" w:rsidRDefault="00D55F00" w:rsidP="00D55F00">
      <w:pPr>
        <w:rPr>
          <w:lang w:val="en-US"/>
        </w:rPr>
      </w:pPr>
      <w:r w:rsidRPr="00B26381">
        <w:rPr>
          <w:lang w:val="en-US"/>
        </w:rPr>
        <w:t>The learner selects icons on an image to reveal further information, images or media.</w:t>
      </w:r>
    </w:p>
    <w:p w14:paraId="35229DDE" w14:textId="77777777" w:rsidR="00D55F00" w:rsidRPr="00995F99" w:rsidRDefault="00D55F00" w:rsidP="00D55F00">
      <w:pPr>
        <w:rPr>
          <w:lang w:val="en-US"/>
        </w:rPr>
      </w:pPr>
    </w:p>
    <w:p w14:paraId="0C0F10CA" w14:textId="77777777" w:rsidR="00D55F00" w:rsidRPr="00A54701" w:rsidRDefault="00D55F00" w:rsidP="00D55F00">
      <w:pPr>
        <w:rPr>
          <w:lang w:val="en-US"/>
        </w:rPr>
      </w:pPr>
      <w:r w:rsidRPr="00995F99">
        <w:rPr>
          <w:lang w:val="en-US"/>
        </w:rPr>
        <w:t xml:space="preserve">Note for Build team: Color code the words </w:t>
      </w:r>
      <w:r w:rsidRPr="003A2DF4">
        <w:rPr>
          <w:b/>
          <w:color w:val="FF0000"/>
          <w:lang w:val="en-US"/>
        </w:rPr>
        <w:t>Discover</w:t>
      </w:r>
      <w:r w:rsidRPr="003A2DF4">
        <w:rPr>
          <w:lang w:val="en-US"/>
        </w:rPr>
        <w:t xml:space="preserve">, </w:t>
      </w:r>
      <w:r w:rsidRPr="003A2DF4">
        <w:rPr>
          <w:b/>
          <w:color w:val="0070C0"/>
          <w:lang w:val="en-US"/>
        </w:rPr>
        <w:t>Develop</w:t>
      </w:r>
      <w:r w:rsidRPr="003A2DF4">
        <w:rPr>
          <w:lang w:val="en-US"/>
        </w:rPr>
        <w:t xml:space="preserve"> and </w:t>
      </w:r>
      <w:r w:rsidRPr="00A54701">
        <w:rPr>
          <w:b/>
          <w:color w:val="7030A0"/>
          <w:lang w:val="en-US"/>
        </w:rPr>
        <w:t>Deploy</w:t>
      </w:r>
      <w:r w:rsidRPr="00A54701">
        <w:rPr>
          <w:lang w:val="en-US"/>
        </w:rPr>
        <w:t xml:space="preserve"> whenever they are used in the Reveal Text.</w:t>
      </w:r>
    </w:p>
    <w:p w14:paraId="3903BF45" w14:textId="77777777" w:rsidR="00D55F00" w:rsidRPr="0002338F" w:rsidRDefault="00D55F00" w:rsidP="00D55F00">
      <w:pPr>
        <w:rPr>
          <w:lang w:val="en-US"/>
        </w:rPr>
      </w:pPr>
      <w:r w:rsidRPr="007F382B">
        <w:rPr>
          <w:lang w:val="en-US"/>
        </w:rPr>
        <w:t>Mondel</w:t>
      </w:r>
      <w:r w:rsidRPr="001C6AEF">
        <w:rPr>
          <w:rFonts w:cs="Arial"/>
          <w:lang w:val="en-US"/>
        </w:rPr>
        <w:t>ē</w:t>
      </w:r>
      <w:r w:rsidRPr="00BF0C44">
        <w:rPr>
          <w:lang w:val="en-US"/>
        </w:rPr>
        <w:t>z red for Discover, blue for Develop and Mondel</w:t>
      </w:r>
      <w:r w:rsidRPr="00BF0C44">
        <w:rPr>
          <w:rFonts w:cs="Arial"/>
          <w:lang w:val="en-US"/>
        </w:rPr>
        <w:t>ē</w:t>
      </w:r>
      <w:r w:rsidRPr="00BF0C44">
        <w:rPr>
          <w:lang w:val="en-US"/>
        </w:rPr>
        <w:t>z purple for Deploy</w:t>
      </w:r>
      <w:r w:rsidRPr="0002338F">
        <w:rPr>
          <w:lang w:val="en-US"/>
        </w:rPr>
        <w:t>.</w:t>
      </w:r>
    </w:p>
    <w:p w14:paraId="5FCD8225" w14:textId="77777777" w:rsidR="00D55F00" w:rsidRPr="009B7557" w:rsidRDefault="00D55F00" w:rsidP="00D55F00">
      <w:pPr>
        <w:rPr>
          <w:lang w:val="en-US"/>
        </w:rPr>
      </w:pPr>
      <w:r w:rsidRPr="009B7557">
        <w:rPr>
          <w:lang w:val="en-US"/>
        </w:rPr>
        <w:t xml:space="preserve">Also, please make each of these colored words </w:t>
      </w:r>
      <w:r w:rsidRPr="009B7557">
        <w:rPr>
          <w:b/>
          <w:lang w:val="en-US"/>
        </w:rPr>
        <w:t>bold</w:t>
      </w:r>
    </w:p>
    <w:p w14:paraId="6A06BB9A" w14:textId="77777777" w:rsidR="00D55F00" w:rsidRPr="009B7557" w:rsidRDefault="00D55F00" w:rsidP="00D55F00">
      <w:pPr>
        <w:rPr>
          <w:lang w:val="en-US"/>
        </w:rPr>
      </w:pPr>
    </w:p>
    <w:p w14:paraId="1F57EDF2" w14:textId="77777777" w:rsidR="00D55F00" w:rsidRDefault="00D55F00" w:rsidP="00D55F00">
      <w:pPr>
        <w:rPr>
          <w:lang w:val="en-US"/>
        </w:rPr>
      </w:pPr>
      <w:r w:rsidRPr="009B7557">
        <w:rPr>
          <w:lang w:val="en-US"/>
        </w:rPr>
        <w:t>+ Use relevant MDLZ Category icons to match the ones listed in the Reveal Text. Source: \\brightfs1\company\Projects\MDL851_BPBT_Landmarks\from_client\content\Module content\RDQ\MLDZ Landmark Tour RDQ Outline 20160926.pptx Slide 11</w:t>
      </w:r>
    </w:p>
    <w:p w14:paraId="0B501F14" w14:textId="77777777" w:rsidR="00D55F00" w:rsidRPr="003B3C7D" w:rsidRDefault="00D55F00" w:rsidP="00D55F00">
      <w:pPr>
        <w:rPr>
          <w:lang w:val="en-US"/>
        </w:rPr>
      </w:pPr>
    </w:p>
    <w:p w14:paraId="1BC504A8" w14:textId="77777777" w:rsidR="00D55F00" w:rsidRPr="003B3C7D" w:rsidRDefault="00D55F00" w:rsidP="00D55F00">
      <w:pPr>
        <w:rPr>
          <w:b/>
          <w:u w:val="single"/>
          <w:lang w:val="en-US"/>
        </w:rPr>
      </w:pPr>
    </w:p>
    <w:p w14:paraId="705051F5" w14:textId="77777777" w:rsidR="00D55F00" w:rsidRPr="00525D5C" w:rsidRDefault="00D55F00" w:rsidP="00D55F00">
      <w:pPr>
        <w:pStyle w:val="BW-section-head"/>
        <w:rPr>
          <w:lang w:val="en-US"/>
        </w:rPr>
      </w:pPr>
      <w:r w:rsidRPr="00525D5C">
        <w:rPr>
          <w:lang w:val="en-US"/>
        </w:rPr>
        <w:t>MAIN IMAGE</w:t>
      </w:r>
    </w:p>
    <w:p w14:paraId="5465154B" w14:textId="77777777" w:rsidR="00D55F00" w:rsidRDefault="00D55F00" w:rsidP="00D55F00">
      <w:pPr>
        <w:pStyle w:val="Tablepara"/>
        <w:rPr>
          <w:b w:val="0"/>
          <w:lang w:val="en-US"/>
        </w:rPr>
      </w:pPr>
      <w:r w:rsidRPr="00B157CE">
        <w:rPr>
          <w:lang w:val="en-US"/>
        </w:rPr>
        <w:t xml:space="preserve">MDLZ RDQ global sites map. </w:t>
      </w:r>
      <w:r w:rsidRPr="0002338F">
        <w:rPr>
          <w:lang w:val="en-US"/>
        </w:rPr>
        <w:t xml:space="preserve">Source: </w:t>
      </w:r>
      <w:r w:rsidRPr="00B720B0">
        <w:rPr>
          <w:lang w:val="en-US"/>
        </w:rPr>
        <w:t>L:\Projects\MDL851_BPBT_Landmarks\from_client\content\Module content\02_RDQMLDZ Landmark Tour RDQ Outline 20161031</w:t>
      </w:r>
      <w:r>
        <w:rPr>
          <w:lang w:val="en-US"/>
        </w:rPr>
        <w:t xml:space="preserve"> </w:t>
      </w:r>
      <w:r w:rsidRPr="009B7557">
        <w:rPr>
          <w:b w:val="0"/>
          <w:lang w:val="en-US"/>
        </w:rPr>
        <w:t xml:space="preserve">Slide 7 </w:t>
      </w:r>
    </w:p>
    <w:p w14:paraId="44EED0A9" w14:textId="77777777" w:rsidR="00D55F00" w:rsidRDefault="00D55F00" w:rsidP="00D55F00">
      <w:pPr>
        <w:pStyle w:val="Tablepara"/>
        <w:rPr>
          <w:b w:val="0"/>
          <w:lang w:val="en-US"/>
        </w:rPr>
      </w:pPr>
    </w:p>
    <w:p w14:paraId="18C7CB3F" w14:textId="77777777" w:rsidR="00D55F00" w:rsidRPr="007F76F6" w:rsidRDefault="00D55F00" w:rsidP="00D55F00">
      <w:pPr>
        <w:pStyle w:val="Tablepara"/>
        <w:rPr>
          <w:color w:val="FF0000"/>
          <w:lang w:val="en-US"/>
        </w:rPr>
      </w:pPr>
      <w:r w:rsidRPr="007F76F6">
        <w:rPr>
          <w:b w:val="0"/>
          <w:color w:val="FF0000"/>
          <w:lang w:val="en-US"/>
        </w:rPr>
        <w:t xml:space="preserve">BW Build team: Remove all text &amp; devices except Map, </w:t>
      </w:r>
      <w:r w:rsidRPr="007F76F6">
        <w:rPr>
          <w:color w:val="FF0000"/>
          <w:u w:val="single"/>
          <w:lang w:val="en-US"/>
        </w:rPr>
        <w:t>ADVANTAGED</w:t>
      </w:r>
      <w:r w:rsidRPr="007F76F6">
        <w:rPr>
          <w:b w:val="0"/>
          <w:color w:val="FF0000"/>
          <w:lang w:val="en-US"/>
        </w:rPr>
        <w:t xml:space="preserve"> Sites list &amp; location markers.</w:t>
      </w:r>
      <w:r>
        <w:rPr>
          <w:b w:val="0"/>
          <w:color w:val="FF0000"/>
          <w:lang w:val="en-US"/>
        </w:rPr>
        <w:t xml:space="preserve">  (Change list from 'Strategic' Sites to Advantaged Sites.)</w:t>
      </w:r>
    </w:p>
    <w:p w14:paraId="43CD0049" w14:textId="77777777" w:rsidR="00D55F00" w:rsidRPr="003B3C7D" w:rsidRDefault="00D55F00" w:rsidP="00D55F00">
      <w:pPr>
        <w:rPr>
          <w:lang w:val="en-US"/>
        </w:rPr>
      </w:pPr>
    </w:p>
    <w:p w14:paraId="2A90C68A" w14:textId="139F829C" w:rsidR="00D55F00" w:rsidRPr="003B3C7D" w:rsidRDefault="00D55F00" w:rsidP="00D55F0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CEA3074" wp14:editId="7DDFF3F9">
            <wp:extent cx="3808095" cy="285877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D63B1" w14:textId="77777777" w:rsidR="00D55F00" w:rsidRPr="003B3C7D" w:rsidRDefault="00D55F00" w:rsidP="00D55F00">
      <w:pPr>
        <w:rPr>
          <w:b/>
          <w:u w:val="single"/>
          <w:lang w:val="en-US"/>
        </w:rPr>
      </w:pPr>
    </w:p>
    <w:p w14:paraId="758642AE" w14:textId="77777777" w:rsidR="00D55F00" w:rsidRPr="00B157CE" w:rsidRDefault="00D55F00" w:rsidP="00D55F00">
      <w:pPr>
        <w:pStyle w:val="BW-section-head"/>
        <w:rPr>
          <w:highlight w:val="green"/>
          <w:lang w:val="en-US"/>
        </w:rPr>
      </w:pPr>
      <w:r w:rsidRPr="00525D5C">
        <w:rPr>
          <w:lang w:val="en-US"/>
        </w:rPr>
        <w:t xml:space="preserve">OPENING TEXT </w:t>
      </w:r>
      <w:r w:rsidRPr="00B157CE">
        <w:rPr>
          <w:color w:val="808080"/>
          <w:lang w:val="en-US"/>
        </w:rPr>
        <w:t>(30 words max)</w:t>
      </w:r>
    </w:p>
    <w:p w14:paraId="3AB9150E" w14:textId="77777777" w:rsidR="00D55F00" w:rsidRPr="003B3C7D" w:rsidRDefault="00D55F00" w:rsidP="00D55F00">
      <w:pPr>
        <w:rPr>
          <w:lang w:val="en-US"/>
        </w:rPr>
      </w:pPr>
      <w:r w:rsidRPr="009B7557">
        <w:rPr>
          <w:lang w:val="en-US"/>
        </w:rPr>
        <w:t>Luckily RDQ has teams of experts all over the world.</w:t>
      </w:r>
    </w:p>
    <w:p w14:paraId="6969A010" w14:textId="77777777" w:rsidR="00D55F00" w:rsidRPr="003B3C7D" w:rsidRDefault="00D55F00" w:rsidP="00D55F00">
      <w:pPr>
        <w:rPr>
          <w:lang w:val="en-US"/>
        </w:rPr>
      </w:pPr>
    </w:p>
    <w:p w14:paraId="142E67D2" w14:textId="77777777" w:rsidR="00D55F00" w:rsidRPr="00525D5C" w:rsidRDefault="00D55F00" w:rsidP="00D55F00">
      <w:pPr>
        <w:pStyle w:val="BW-section-head"/>
        <w:rPr>
          <w:lang w:val="en-US"/>
        </w:rPr>
      </w:pPr>
      <w:r w:rsidRPr="00525D5C">
        <w:rPr>
          <w:lang w:val="en-US"/>
        </w:rPr>
        <w:t>PROMPT</w:t>
      </w:r>
    </w:p>
    <w:p w14:paraId="5351AD3E" w14:textId="77777777" w:rsidR="00D55F00" w:rsidRPr="00B157CE" w:rsidRDefault="00D55F00" w:rsidP="00D55F00">
      <w:pPr>
        <w:rPr>
          <w:lang w:val="en-US"/>
        </w:rPr>
      </w:pPr>
      <w:r w:rsidRPr="00B157CE">
        <w:rPr>
          <w:lang w:val="en-US"/>
        </w:rPr>
        <w:t xml:space="preserve">Select each Advantaged </w:t>
      </w:r>
      <w:r>
        <w:rPr>
          <w:lang w:val="en-US"/>
        </w:rPr>
        <w:t xml:space="preserve">Technical </w:t>
      </w:r>
      <w:r w:rsidRPr="00B157CE">
        <w:rPr>
          <w:lang w:val="en-US"/>
        </w:rPr>
        <w:t>Center to find out more.</w:t>
      </w:r>
    </w:p>
    <w:p w14:paraId="7F700813" w14:textId="77777777" w:rsidR="00D55F00" w:rsidRPr="00B157CE" w:rsidRDefault="00D55F00" w:rsidP="00D55F00">
      <w:pPr>
        <w:rPr>
          <w:b/>
          <w:u w:val="single"/>
          <w:lang w:val="en-US"/>
        </w:rPr>
      </w:pPr>
    </w:p>
    <w:p w14:paraId="07F2B7F8" w14:textId="77777777" w:rsidR="00D55F00" w:rsidRPr="00B26381" w:rsidRDefault="00D55F00" w:rsidP="00D55F00">
      <w:pPr>
        <w:pStyle w:val="BW-section-head"/>
        <w:rPr>
          <w:lang w:val="en-US"/>
        </w:rPr>
      </w:pPr>
      <w:r w:rsidRPr="00B26381">
        <w:rPr>
          <w:lang w:val="en-US"/>
        </w:rPr>
        <w:t>REVEAL 1 ICON PLACEMENT</w:t>
      </w:r>
    </w:p>
    <w:p w14:paraId="05884A56" w14:textId="77777777" w:rsidR="00D55F00" w:rsidRPr="00995F99" w:rsidRDefault="00D55F00" w:rsidP="00D55F00">
      <w:pPr>
        <w:rPr>
          <w:lang w:val="en-US"/>
        </w:rPr>
      </w:pPr>
      <w:r w:rsidRPr="00B26381">
        <w:rPr>
          <w:lang w:val="en-US"/>
        </w:rPr>
        <w:t>Mexico City, Mexico</w:t>
      </w:r>
    </w:p>
    <w:p w14:paraId="58988348" w14:textId="77777777" w:rsidR="00D55F00" w:rsidRPr="00995F99" w:rsidRDefault="00D55F00" w:rsidP="00D55F00">
      <w:pPr>
        <w:rPr>
          <w:b/>
          <w:u w:val="single"/>
          <w:lang w:val="en-US"/>
        </w:rPr>
      </w:pPr>
    </w:p>
    <w:p w14:paraId="6DF14A47" w14:textId="77777777" w:rsidR="00D55F00" w:rsidRPr="003A2DF4" w:rsidRDefault="00D55F00" w:rsidP="00D55F00">
      <w:pPr>
        <w:pStyle w:val="BW-section-head"/>
        <w:rPr>
          <w:lang w:val="en-US"/>
        </w:rPr>
      </w:pPr>
      <w:r w:rsidRPr="00995F99">
        <w:rPr>
          <w:lang w:val="en-US"/>
        </w:rPr>
        <w:t>REVEAL 1 TEXT (50 w</w:t>
      </w:r>
      <w:r w:rsidRPr="003A2DF4">
        <w:rPr>
          <w:lang w:val="en-US"/>
        </w:rPr>
        <w:t>ords max)</w:t>
      </w:r>
    </w:p>
    <w:p w14:paraId="5CBB7FED" w14:textId="77777777" w:rsidR="00D55F00" w:rsidRPr="00A54701" w:rsidRDefault="00D55F00" w:rsidP="00D55F00">
      <w:pPr>
        <w:rPr>
          <w:lang w:val="en-US"/>
        </w:rPr>
      </w:pPr>
      <w:r w:rsidRPr="003A2DF4">
        <w:rPr>
          <w:rFonts w:cs="Arial"/>
          <w:lang w:val="en-US"/>
        </w:rPr>
        <w:t>¡</w:t>
      </w:r>
      <w:r w:rsidRPr="003A2DF4">
        <w:rPr>
          <w:lang w:val="en-US"/>
        </w:rPr>
        <w:t>Hola</w:t>
      </w:r>
      <w:r w:rsidRPr="00A54701">
        <w:rPr>
          <w:rFonts w:cs="Arial"/>
          <w:lang w:val="en-US"/>
        </w:rPr>
        <w:t xml:space="preserve">! </w:t>
      </w:r>
      <w:r w:rsidRPr="00A54701">
        <w:rPr>
          <w:lang w:val="en-US"/>
        </w:rPr>
        <w:t>The teams in the busy Mexican capital city work in the Gum, Candy Powdered Beverages and Meals categories.</w:t>
      </w:r>
    </w:p>
    <w:p w14:paraId="202783F0" w14:textId="77777777" w:rsidR="00D55F00" w:rsidRPr="007F382B" w:rsidRDefault="00D55F00" w:rsidP="00D55F00">
      <w:pPr>
        <w:rPr>
          <w:lang w:val="en-US"/>
        </w:rPr>
      </w:pPr>
    </w:p>
    <w:p w14:paraId="26FD43B0" w14:textId="77777777" w:rsidR="00D55F00" w:rsidRPr="00A54701" w:rsidRDefault="00D55F00" w:rsidP="00D55F00">
      <w:pPr>
        <w:rPr>
          <w:lang w:val="en-US"/>
        </w:rPr>
      </w:pPr>
      <w:r w:rsidRPr="001C6AEF">
        <w:rPr>
          <w:lang w:val="en-US"/>
        </w:rPr>
        <w:t xml:space="preserve">They </w:t>
      </w:r>
      <w:r w:rsidRPr="00BF0C44">
        <w:rPr>
          <w:b/>
          <w:lang w:val="en-US"/>
        </w:rPr>
        <w:t>deploy</w:t>
      </w:r>
      <w:r w:rsidRPr="00BF0C44">
        <w:rPr>
          <w:lang w:val="en-US"/>
        </w:rPr>
        <w:t xml:space="preserve"> all four categories and they</w:t>
      </w:r>
      <w:r w:rsidRPr="0002338F">
        <w:rPr>
          <w:lang w:val="en-US"/>
        </w:rPr>
        <w:t xml:space="preserve">'ve got the skills to </w:t>
      </w:r>
      <w:r w:rsidRPr="009B7557">
        <w:rPr>
          <w:b/>
          <w:lang w:val="en-US"/>
        </w:rPr>
        <w:t>develop</w:t>
      </w:r>
      <w:r w:rsidRPr="009B7557">
        <w:rPr>
          <w:lang w:val="en-US"/>
        </w:rPr>
        <w:t xml:space="preserve"> Candy and Meals here. RDQ in Mexico also work </w:t>
      </w:r>
      <w:r>
        <w:rPr>
          <w:lang w:val="en-US"/>
        </w:rPr>
        <w:t>hard to</w:t>
      </w:r>
      <w:r w:rsidRPr="00A54701">
        <w:rPr>
          <w:lang w:val="en-US"/>
        </w:rPr>
        <w:t xml:space="preserve"> </w:t>
      </w:r>
      <w:r w:rsidRPr="00A54701">
        <w:rPr>
          <w:b/>
          <w:lang w:val="en-US"/>
        </w:rPr>
        <w:t>discover</w:t>
      </w:r>
      <w:r w:rsidRPr="00A54701">
        <w:rPr>
          <w:lang w:val="en-US"/>
        </w:rPr>
        <w:t xml:space="preserve"> new Candy products.</w:t>
      </w:r>
    </w:p>
    <w:p w14:paraId="5D1A84F0" w14:textId="77777777" w:rsidR="00D55F00" w:rsidRPr="00A54701" w:rsidRDefault="00D55F00" w:rsidP="00D55F00">
      <w:pPr>
        <w:rPr>
          <w:u w:val="single"/>
          <w:lang w:val="en-US"/>
        </w:rPr>
      </w:pPr>
    </w:p>
    <w:p w14:paraId="5D6AC866" w14:textId="77777777" w:rsidR="00D55F00" w:rsidRPr="001C6AEF" w:rsidRDefault="00D55F00" w:rsidP="00D55F00">
      <w:pPr>
        <w:pStyle w:val="BW-section-head"/>
        <w:rPr>
          <w:color w:val="808080"/>
          <w:lang w:val="en-US"/>
        </w:rPr>
      </w:pPr>
      <w:r w:rsidRPr="007F382B">
        <w:rPr>
          <w:lang w:val="en-US"/>
        </w:rPr>
        <w:t xml:space="preserve">REVEAL 1 IMAGE/VIDEO </w:t>
      </w:r>
    </w:p>
    <w:p w14:paraId="6496C965" w14:textId="77777777" w:rsidR="00D55F00" w:rsidRDefault="00D55F00" w:rsidP="00D55F00">
      <w:pPr>
        <w:rPr>
          <w:rFonts w:ascii="Calibri" w:hAnsi="Calibri"/>
          <w:color w:val="1F497D"/>
          <w:sz w:val="22"/>
          <w:szCs w:val="22"/>
        </w:rPr>
      </w:pPr>
      <w:r w:rsidRPr="001C6AEF">
        <w:rPr>
          <w:lang w:val="en-US"/>
        </w:rPr>
        <w:t xml:space="preserve">Use </w:t>
      </w:r>
      <w:r w:rsidRPr="00BF0C44">
        <w:rPr>
          <w:lang w:val="en-US"/>
        </w:rPr>
        <w:t>relevant MDLZ Category icons to match the ones listed in the Reveal Text</w:t>
      </w:r>
      <w:r w:rsidRPr="0002338F">
        <w:rPr>
          <w:lang w:val="en-US"/>
        </w:rPr>
        <w:t xml:space="preserve">. Source: </w:t>
      </w:r>
    </w:p>
    <w:p w14:paraId="07B90774" w14:textId="77777777" w:rsidR="00D55F00" w:rsidRPr="003B3C7D" w:rsidRDefault="00D55F00" w:rsidP="00D55F00">
      <w:pPr>
        <w:rPr>
          <w:lang w:val="en-US"/>
        </w:rPr>
      </w:pPr>
      <w:r w:rsidRPr="0002338F">
        <w:rPr>
          <w:lang w:val="en-US"/>
        </w:rPr>
        <w:t xml:space="preserve">Source: </w:t>
      </w:r>
      <w:r w:rsidRPr="00B720B0">
        <w:rPr>
          <w:lang w:val="en-US"/>
        </w:rPr>
        <w:t>L:\Projects\MDL851_BPBT_Landmarks\from_client\content\Module content\02_RDQMLDZ Landmark Tour RDQ Outline 20161031</w:t>
      </w:r>
      <w:r>
        <w:rPr>
          <w:lang w:val="en-US"/>
        </w:rPr>
        <w:t xml:space="preserve"> </w:t>
      </w:r>
      <w:r w:rsidRPr="009B7557">
        <w:rPr>
          <w:lang w:val="en-US"/>
        </w:rPr>
        <w:t>Slide 11</w:t>
      </w:r>
    </w:p>
    <w:p w14:paraId="605FA5DC" w14:textId="77777777" w:rsidR="00D55F00" w:rsidRPr="003B3C7D" w:rsidRDefault="00D55F00" w:rsidP="00D55F00">
      <w:pPr>
        <w:rPr>
          <w:lang w:val="en-US"/>
        </w:rPr>
      </w:pPr>
    </w:p>
    <w:p w14:paraId="506AD604" w14:textId="77777777" w:rsidR="00D55F00" w:rsidRPr="00525D5C" w:rsidRDefault="00D55F00" w:rsidP="00D55F00">
      <w:pPr>
        <w:rPr>
          <w:u w:val="single"/>
          <w:lang w:val="en-US"/>
        </w:rPr>
      </w:pPr>
    </w:p>
    <w:p w14:paraId="2DA14347" w14:textId="77777777" w:rsidR="00D55F00" w:rsidRPr="00B157CE" w:rsidRDefault="00D55F00" w:rsidP="00D55F00">
      <w:pPr>
        <w:pStyle w:val="BW-section-head"/>
        <w:rPr>
          <w:lang w:val="en-US"/>
        </w:rPr>
      </w:pPr>
      <w:r w:rsidRPr="00B157CE">
        <w:rPr>
          <w:lang w:val="en-US"/>
        </w:rPr>
        <w:t>REVEAL 2 ICON PLACEMENT</w:t>
      </w:r>
    </w:p>
    <w:p w14:paraId="1E9EBCE2" w14:textId="77777777" w:rsidR="00D55F00" w:rsidRPr="00B157CE" w:rsidRDefault="00D55F00" w:rsidP="00D55F00">
      <w:pPr>
        <w:rPr>
          <w:lang w:val="en-US"/>
        </w:rPr>
      </w:pPr>
      <w:r w:rsidRPr="00B157CE">
        <w:rPr>
          <w:lang w:val="en-US"/>
        </w:rPr>
        <w:t>East Hanover, USA.</w:t>
      </w:r>
    </w:p>
    <w:p w14:paraId="4AC0E585" w14:textId="77777777" w:rsidR="00D55F00" w:rsidRPr="00B26381" w:rsidRDefault="00D55F00" w:rsidP="00D55F00">
      <w:pPr>
        <w:rPr>
          <w:b/>
          <w:u w:val="single"/>
          <w:lang w:val="en-US"/>
        </w:rPr>
      </w:pPr>
    </w:p>
    <w:p w14:paraId="6531FABA" w14:textId="77777777" w:rsidR="00D55F00" w:rsidRPr="00B26381" w:rsidRDefault="00D55F00" w:rsidP="00D55F00">
      <w:pPr>
        <w:pStyle w:val="BW-section-head"/>
        <w:rPr>
          <w:lang w:val="en-US"/>
        </w:rPr>
      </w:pPr>
      <w:r w:rsidRPr="00B26381">
        <w:rPr>
          <w:lang w:val="en-US"/>
        </w:rPr>
        <w:t>REVEAL 2 TEXT (50 words max)</w:t>
      </w:r>
    </w:p>
    <w:p w14:paraId="496CA27D" w14:textId="77777777" w:rsidR="00D55F00" w:rsidRPr="00A54701" w:rsidRDefault="00D55F00" w:rsidP="00D55F00">
      <w:pPr>
        <w:rPr>
          <w:lang w:val="en-US"/>
        </w:rPr>
      </w:pPr>
      <w:r w:rsidRPr="00995F99">
        <w:rPr>
          <w:lang w:val="en-US"/>
        </w:rPr>
        <w:t>Hi there! In the township of East Hanover in New Jersey, USA</w:t>
      </w:r>
      <w:r>
        <w:rPr>
          <w:lang w:val="en-US"/>
        </w:rPr>
        <w:t>,</w:t>
      </w:r>
      <w:r w:rsidRPr="00995F99">
        <w:rPr>
          <w:lang w:val="en-US"/>
        </w:rPr>
        <w:t xml:space="preserve"> the RDQ team</w:t>
      </w:r>
      <w:r w:rsidRPr="003A2DF4">
        <w:rPr>
          <w:lang w:val="en-US"/>
        </w:rPr>
        <w:t xml:space="preserve">s </w:t>
      </w:r>
      <w:r w:rsidRPr="003A2DF4">
        <w:rPr>
          <w:b/>
          <w:lang w:val="en-US"/>
        </w:rPr>
        <w:t>d</w:t>
      </w:r>
      <w:r w:rsidRPr="00A54701">
        <w:rPr>
          <w:b/>
          <w:lang w:val="en-US"/>
        </w:rPr>
        <w:t>eploy</w:t>
      </w:r>
      <w:r w:rsidRPr="00A54701">
        <w:rPr>
          <w:lang w:val="en-US"/>
        </w:rPr>
        <w:t xml:space="preserve"> our Biscuits, Gum and Candy.</w:t>
      </w:r>
    </w:p>
    <w:p w14:paraId="67A264FB" w14:textId="77777777" w:rsidR="00D55F00" w:rsidRPr="00A54701" w:rsidRDefault="00D55F00" w:rsidP="00D55F00">
      <w:pPr>
        <w:rPr>
          <w:lang w:val="en-US"/>
        </w:rPr>
      </w:pPr>
    </w:p>
    <w:p w14:paraId="5C08EDA3" w14:textId="77777777" w:rsidR="00D55F00" w:rsidRPr="009B7557" w:rsidRDefault="00D55F00" w:rsidP="00D55F00">
      <w:pPr>
        <w:rPr>
          <w:lang w:val="en-US"/>
        </w:rPr>
      </w:pPr>
      <w:r w:rsidRPr="007F382B">
        <w:rPr>
          <w:lang w:val="en-US"/>
        </w:rPr>
        <w:t xml:space="preserve">They also </w:t>
      </w:r>
      <w:r w:rsidRPr="001C6AEF">
        <w:rPr>
          <w:b/>
          <w:lang w:val="en-US"/>
        </w:rPr>
        <w:t>d</w:t>
      </w:r>
      <w:r w:rsidRPr="00BF0C44">
        <w:rPr>
          <w:b/>
          <w:lang w:val="en-US"/>
        </w:rPr>
        <w:t>iscover</w:t>
      </w:r>
      <w:r w:rsidRPr="00BF0C44">
        <w:rPr>
          <w:lang w:val="en-US"/>
        </w:rPr>
        <w:t xml:space="preserve"> and </w:t>
      </w:r>
      <w:r w:rsidRPr="00BF0C44">
        <w:rPr>
          <w:b/>
          <w:lang w:val="en-US"/>
        </w:rPr>
        <w:t>d</w:t>
      </w:r>
      <w:r w:rsidRPr="0002338F">
        <w:rPr>
          <w:b/>
          <w:lang w:val="en-US"/>
        </w:rPr>
        <w:t>evelop</w:t>
      </w:r>
      <w:r w:rsidRPr="009B7557">
        <w:rPr>
          <w:lang w:val="en-US"/>
        </w:rPr>
        <w:t xml:space="preserve"> great new Biscuits and Gum products.</w:t>
      </w:r>
    </w:p>
    <w:p w14:paraId="5D917B1A" w14:textId="77777777" w:rsidR="00D55F00" w:rsidRPr="009B7557" w:rsidRDefault="00D55F00" w:rsidP="00D55F00">
      <w:pPr>
        <w:rPr>
          <w:u w:val="single"/>
          <w:lang w:val="en-US"/>
        </w:rPr>
      </w:pPr>
    </w:p>
    <w:p w14:paraId="312C7C13" w14:textId="77777777" w:rsidR="00D55F00" w:rsidRPr="009B7557" w:rsidRDefault="00D55F00" w:rsidP="00D55F00">
      <w:pPr>
        <w:pStyle w:val="BW-section-head"/>
        <w:rPr>
          <w:color w:val="808080"/>
          <w:lang w:val="en-US"/>
        </w:rPr>
      </w:pPr>
      <w:r w:rsidRPr="009B7557">
        <w:rPr>
          <w:lang w:val="en-US"/>
        </w:rPr>
        <w:t>REVEAL 2 IMAGE/VIDEO</w:t>
      </w:r>
      <w:r w:rsidRPr="009B7557">
        <w:rPr>
          <w:highlight w:val="green"/>
          <w:lang w:val="en-US"/>
        </w:rPr>
        <w:t xml:space="preserve"> </w:t>
      </w:r>
    </w:p>
    <w:p w14:paraId="12A0A066" w14:textId="77777777" w:rsidR="00D55F00" w:rsidRPr="003B3C7D" w:rsidRDefault="00D55F00" w:rsidP="00D55F00">
      <w:pPr>
        <w:rPr>
          <w:lang w:val="en-US"/>
        </w:rPr>
      </w:pPr>
      <w:r w:rsidRPr="009B7557">
        <w:rPr>
          <w:lang w:val="en-US"/>
        </w:rPr>
        <w:t xml:space="preserve">Use relevant MDLZ Category icons to match the ones listed in the Reveal Text. Source: </w:t>
      </w:r>
      <w:r w:rsidRPr="0002338F">
        <w:rPr>
          <w:lang w:val="en-US"/>
        </w:rPr>
        <w:t xml:space="preserve">Source: </w:t>
      </w:r>
      <w:r w:rsidRPr="00B720B0">
        <w:rPr>
          <w:lang w:val="en-US"/>
        </w:rPr>
        <w:t>L:\Projects\MDL851_BPBT_Landmarks\from_client\content\Module content\02_RDQMLDZ Landmark Tour RDQ Outline 20161031</w:t>
      </w:r>
      <w:r>
        <w:rPr>
          <w:lang w:val="en-US"/>
        </w:rPr>
        <w:t xml:space="preserve"> </w:t>
      </w:r>
      <w:r w:rsidRPr="009B7557">
        <w:rPr>
          <w:lang w:val="en-US"/>
        </w:rPr>
        <w:t>Slide 11</w:t>
      </w:r>
    </w:p>
    <w:p w14:paraId="37362513" w14:textId="77777777" w:rsidR="00D55F00" w:rsidRPr="003B3C7D" w:rsidRDefault="00D55F00" w:rsidP="00D55F00">
      <w:pPr>
        <w:rPr>
          <w:u w:val="single"/>
          <w:lang w:val="en-US"/>
        </w:rPr>
      </w:pPr>
    </w:p>
    <w:p w14:paraId="33391056" w14:textId="77777777" w:rsidR="00D55F00" w:rsidRPr="00525D5C" w:rsidRDefault="00D55F00" w:rsidP="00D55F00">
      <w:pPr>
        <w:pStyle w:val="BW-section-head"/>
        <w:rPr>
          <w:lang w:val="en-US"/>
        </w:rPr>
      </w:pPr>
      <w:r w:rsidRPr="00525D5C">
        <w:rPr>
          <w:lang w:val="en-US"/>
        </w:rPr>
        <w:t>REVEAL 3 ICON PLACEMENT</w:t>
      </w:r>
    </w:p>
    <w:p w14:paraId="2F348331" w14:textId="77777777" w:rsidR="00D55F00" w:rsidRPr="00B157CE" w:rsidRDefault="00D55F00" w:rsidP="00D55F00">
      <w:pPr>
        <w:rPr>
          <w:lang w:val="en-US"/>
        </w:rPr>
      </w:pPr>
      <w:r w:rsidRPr="00B157CE">
        <w:rPr>
          <w:lang w:val="en-US"/>
        </w:rPr>
        <w:t>Curitiba, Brazil.</w:t>
      </w:r>
    </w:p>
    <w:p w14:paraId="0C99C160" w14:textId="77777777" w:rsidR="00D55F00" w:rsidRPr="00B157CE" w:rsidRDefault="00D55F00" w:rsidP="00D55F00">
      <w:pPr>
        <w:rPr>
          <w:b/>
          <w:u w:val="single"/>
          <w:lang w:val="en-US"/>
        </w:rPr>
      </w:pPr>
    </w:p>
    <w:p w14:paraId="019C39CC" w14:textId="77777777" w:rsidR="00D55F00" w:rsidRPr="00B26381" w:rsidRDefault="00D55F00" w:rsidP="00D55F00">
      <w:pPr>
        <w:pStyle w:val="BW-section-head"/>
        <w:rPr>
          <w:lang w:val="en-US"/>
        </w:rPr>
      </w:pPr>
      <w:r w:rsidRPr="00B26381">
        <w:rPr>
          <w:lang w:val="en-US"/>
        </w:rPr>
        <w:t>REVEAL 3 TEXT (50 words max)</w:t>
      </w:r>
    </w:p>
    <w:p w14:paraId="61620A3E" w14:textId="77777777" w:rsidR="00D55F00" w:rsidRPr="003B3C7D" w:rsidRDefault="00D55F00" w:rsidP="00D55F00">
      <w:pPr>
        <w:rPr>
          <w:lang w:val="en-US"/>
        </w:rPr>
      </w:pPr>
      <w:r w:rsidRPr="00B26381">
        <w:rPr>
          <w:lang w:val="en-US"/>
        </w:rPr>
        <w:t>Ol</w:t>
      </w:r>
      <w:r w:rsidRPr="00995F99">
        <w:rPr>
          <w:rFonts w:cs="Arial"/>
          <w:lang w:val="en-US"/>
        </w:rPr>
        <w:t>á</w:t>
      </w:r>
      <w:r w:rsidRPr="00995F99">
        <w:rPr>
          <w:lang w:val="en-US"/>
        </w:rPr>
        <w:t>! Here i</w:t>
      </w:r>
      <w:r w:rsidRPr="003A2DF4">
        <w:rPr>
          <w:lang w:val="en-US"/>
        </w:rPr>
        <w:t xml:space="preserve">n </w:t>
      </w:r>
      <w:r w:rsidRPr="009B7557">
        <w:rPr>
          <w:rStyle w:val="Emphasis"/>
          <w:rFonts w:cs="Arial"/>
          <w:bCs/>
          <w:shd w:val="clear" w:color="auto" w:fill="FFFFFF"/>
          <w:lang w:val="en-US"/>
        </w:rPr>
        <w:t>Curitiba</w:t>
      </w:r>
      <w:r w:rsidRPr="009B7557">
        <w:rPr>
          <w:rStyle w:val="apple-converted-space"/>
          <w:rFonts w:cs="Arial"/>
          <w:shd w:val="clear" w:color="auto" w:fill="FFFFFF"/>
          <w:lang w:val="en-US"/>
        </w:rPr>
        <w:t xml:space="preserve">, the </w:t>
      </w:r>
      <w:r w:rsidRPr="009B7557">
        <w:rPr>
          <w:rFonts w:cs="Arial"/>
          <w:shd w:val="clear" w:color="auto" w:fill="FFFFFF"/>
          <w:lang w:val="en-US"/>
        </w:rPr>
        <w:t>capital city of Parana state in Brazil,</w:t>
      </w:r>
      <w:r>
        <w:rPr>
          <w:rFonts w:cs="Arial"/>
          <w:shd w:val="clear" w:color="auto" w:fill="FFFFFF"/>
          <w:lang w:val="en-US"/>
        </w:rPr>
        <w:t xml:space="preserve"> </w:t>
      </w:r>
      <w:r w:rsidRPr="009B7557">
        <w:rPr>
          <w:rFonts w:cs="Arial"/>
          <w:shd w:val="clear" w:color="auto" w:fill="FFFFFF"/>
          <w:lang w:val="en-US"/>
        </w:rPr>
        <w:t xml:space="preserve">our teams are busy </w:t>
      </w:r>
      <w:r w:rsidRPr="009B7557">
        <w:rPr>
          <w:rFonts w:cs="Arial"/>
          <w:b/>
          <w:shd w:val="clear" w:color="auto" w:fill="FFFFFF"/>
          <w:lang w:val="en-US"/>
        </w:rPr>
        <w:t>discovering</w:t>
      </w:r>
      <w:r w:rsidRPr="009B7557">
        <w:rPr>
          <w:rFonts w:cs="Arial"/>
          <w:shd w:val="clear" w:color="auto" w:fill="FFFFFF"/>
          <w:lang w:val="en-US"/>
        </w:rPr>
        <w:t xml:space="preserve"> and </w:t>
      </w:r>
      <w:r w:rsidRPr="009B7557">
        <w:rPr>
          <w:rFonts w:cs="Arial"/>
          <w:b/>
          <w:shd w:val="clear" w:color="auto" w:fill="FFFFFF"/>
          <w:lang w:val="en-US"/>
        </w:rPr>
        <w:t>developing</w:t>
      </w:r>
      <w:r w:rsidRPr="009B7557">
        <w:rPr>
          <w:rFonts w:cs="Arial"/>
          <w:shd w:val="clear" w:color="auto" w:fill="FFFFFF"/>
          <w:lang w:val="en-US"/>
        </w:rPr>
        <w:t xml:space="preserve"> new kinds of Powdered Beverages. Other RDQ teams here </w:t>
      </w:r>
      <w:r w:rsidRPr="009B7557">
        <w:rPr>
          <w:rFonts w:cs="Arial"/>
          <w:b/>
          <w:shd w:val="clear" w:color="auto" w:fill="FFFFFF"/>
          <w:lang w:val="en-US"/>
        </w:rPr>
        <w:t>deploy</w:t>
      </w:r>
      <w:r w:rsidRPr="009B7557">
        <w:rPr>
          <w:rFonts w:cs="Arial"/>
          <w:shd w:val="clear" w:color="auto" w:fill="FFFFFF"/>
          <w:lang w:val="en-US"/>
        </w:rPr>
        <w:t xml:space="preserve"> our Powdered Beverages along with, Chocolate and Meals.</w:t>
      </w:r>
      <w:r w:rsidRPr="009B7557">
        <w:rPr>
          <w:rFonts w:cs="Arial"/>
          <w:color w:val="545454"/>
          <w:shd w:val="clear" w:color="auto" w:fill="FFFFFF"/>
          <w:lang w:val="en-US"/>
        </w:rPr>
        <w:t xml:space="preserve"> </w:t>
      </w:r>
    </w:p>
    <w:p w14:paraId="092FE324" w14:textId="77777777" w:rsidR="00D55F00" w:rsidRPr="003B3C7D" w:rsidRDefault="00D55F00" w:rsidP="00D55F00">
      <w:pPr>
        <w:rPr>
          <w:u w:val="single"/>
          <w:lang w:val="en-US"/>
        </w:rPr>
      </w:pPr>
    </w:p>
    <w:p w14:paraId="0D298943" w14:textId="77777777" w:rsidR="00D55F00" w:rsidRPr="00B157CE" w:rsidRDefault="00D55F00" w:rsidP="00D55F00">
      <w:pPr>
        <w:pStyle w:val="BW-section-head"/>
        <w:rPr>
          <w:color w:val="808080"/>
          <w:lang w:val="en-US"/>
        </w:rPr>
      </w:pPr>
      <w:r w:rsidRPr="00525D5C">
        <w:rPr>
          <w:lang w:val="en-US"/>
        </w:rPr>
        <w:t>REVEAL 3 IMAGE/VIDEO</w:t>
      </w:r>
    </w:p>
    <w:p w14:paraId="0D839720" w14:textId="77777777" w:rsidR="00D55F00" w:rsidRDefault="00D55F00" w:rsidP="00D55F00">
      <w:pPr>
        <w:rPr>
          <w:rFonts w:ascii="Calibri" w:hAnsi="Calibri"/>
          <w:color w:val="1F497D"/>
          <w:sz w:val="22"/>
          <w:szCs w:val="22"/>
        </w:rPr>
      </w:pPr>
      <w:r w:rsidRPr="00B157CE">
        <w:rPr>
          <w:lang w:val="en-US"/>
        </w:rPr>
        <w:t xml:space="preserve">Use relevant MDLZ Category icons to match the ones listed in the Reveal Text. Source: </w:t>
      </w:r>
    </w:p>
    <w:p w14:paraId="0C495A8E" w14:textId="77777777" w:rsidR="00D55F00" w:rsidRDefault="00D55F00" w:rsidP="00D55F00">
      <w:pPr>
        <w:rPr>
          <w:rFonts w:ascii="Calibri" w:hAnsi="Calibri"/>
          <w:color w:val="1F497D"/>
          <w:sz w:val="22"/>
          <w:szCs w:val="22"/>
        </w:rPr>
      </w:pPr>
      <w:r w:rsidRPr="0002338F">
        <w:rPr>
          <w:lang w:val="en-US"/>
        </w:rPr>
        <w:t xml:space="preserve">Source: </w:t>
      </w:r>
      <w:r w:rsidRPr="00B720B0">
        <w:rPr>
          <w:lang w:val="en-US"/>
        </w:rPr>
        <w:t>L:\Projects\MDL851_BPBT_Landmarks\from_client\content\Module content\02_RDQMLDZ Landmark Tour RDQ Outline 20161031</w:t>
      </w:r>
      <w:r>
        <w:rPr>
          <w:lang w:val="en-US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>"</w:t>
      </w:r>
    </w:p>
    <w:p w14:paraId="7523A857" w14:textId="77777777" w:rsidR="00D55F00" w:rsidRPr="003B3C7D" w:rsidRDefault="00D55F00" w:rsidP="00D55F00">
      <w:pPr>
        <w:rPr>
          <w:lang w:val="en-US"/>
        </w:rPr>
      </w:pPr>
      <w:r w:rsidRPr="009B7557">
        <w:rPr>
          <w:lang w:val="en-US"/>
        </w:rPr>
        <w:t>Slide 11</w:t>
      </w:r>
    </w:p>
    <w:p w14:paraId="73FDF8A1" w14:textId="77777777" w:rsidR="00D55F00" w:rsidRPr="003B3C7D" w:rsidRDefault="00D55F00" w:rsidP="00D55F00">
      <w:pPr>
        <w:rPr>
          <w:lang w:val="en-US"/>
        </w:rPr>
      </w:pPr>
    </w:p>
    <w:p w14:paraId="71382F66" w14:textId="77777777" w:rsidR="00D55F00" w:rsidRPr="00B157CE" w:rsidRDefault="00D55F00" w:rsidP="00D55F00">
      <w:pPr>
        <w:pStyle w:val="BW-section-head"/>
        <w:rPr>
          <w:lang w:val="en-US"/>
        </w:rPr>
      </w:pPr>
      <w:r w:rsidRPr="00525D5C">
        <w:rPr>
          <w:lang w:val="en-US"/>
        </w:rPr>
        <w:t xml:space="preserve">REVEAL </w:t>
      </w:r>
      <w:r w:rsidRPr="00B157CE">
        <w:rPr>
          <w:lang w:val="en-US"/>
        </w:rPr>
        <w:t>4 ICON PLACEMENT</w:t>
      </w:r>
    </w:p>
    <w:p w14:paraId="137F4016" w14:textId="77777777" w:rsidR="00D55F00" w:rsidRPr="00B157CE" w:rsidRDefault="00D55F00" w:rsidP="00D55F00">
      <w:pPr>
        <w:rPr>
          <w:lang w:val="en-US"/>
        </w:rPr>
      </w:pPr>
      <w:r w:rsidRPr="00B157CE">
        <w:rPr>
          <w:lang w:val="en-US"/>
        </w:rPr>
        <w:t>Bournville, UK</w:t>
      </w:r>
    </w:p>
    <w:p w14:paraId="13CA525A" w14:textId="77777777" w:rsidR="00D55F00" w:rsidRPr="00B26381" w:rsidRDefault="00D55F00" w:rsidP="00D55F00">
      <w:pPr>
        <w:rPr>
          <w:b/>
          <w:u w:val="single"/>
          <w:lang w:val="en-US"/>
        </w:rPr>
      </w:pPr>
    </w:p>
    <w:p w14:paraId="53C60FAD" w14:textId="77777777" w:rsidR="00D55F00" w:rsidRPr="00995F99" w:rsidRDefault="00D55F00" w:rsidP="00D55F00">
      <w:pPr>
        <w:pStyle w:val="BW-section-head"/>
        <w:rPr>
          <w:lang w:val="en-US"/>
        </w:rPr>
      </w:pPr>
      <w:r w:rsidRPr="00B26381">
        <w:rPr>
          <w:lang w:val="en-US"/>
        </w:rPr>
        <w:t xml:space="preserve">REVEAL </w:t>
      </w:r>
      <w:r w:rsidRPr="00995F99">
        <w:rPr>
          <w:lang w:val="en-US"/>
        </w:rPr>
        <w:t>4 TEXT (50 words max)</w:t>
      </w:r>
    </w:p>
    <w:p w14:paraId="70543689" w14:textId="77777777" w:rsidR="00D55F00" w:rsidRPr="009B7557" w:rsidRDefault="00D55F00" w:rsidP="00D55F00">
      <w:pPr>
        <w:rPr>
          <w:lang w:val="en-US"/>
        </w:rPr>
      </w:pPr>
      <w:r w:rsidRPr="00995F99">
        <w:rPr>
          <w:lang w:val="en-US"/>
        </w:rPr>
        <w:t>Hello</w:t>
      </w:r>
      <w:r>
        <w:rPr>
          <w:lang w:val="en-US"/>
        </w:rPr>
        <w:t>.</w:t>
      </w:r>
      <w:r w:rsidRPr="00995F99">
        <w:rPr>
          <w:lang w:val="en-US"/>
        </w:rPr>
        <w:t xml:space="preserve"> Bournville is a historic village, south of Birmingham</w:t>
      </w:r>
      <w:r w:rsidRPr="003A2DF4">
        <w:rPr>
          <w:lang w:val="en-US"/>
        </w:rPr>
        <w:t xml:space="preserve">, right in the middle of England. </w:t>
      </w:r>
      <w:r>
        <w:rPr>
          <w:lang w:val="en-US"/>
        </w:rPr>
        <w:t xml:space="preserve">We have been making Cadbury chocolate </w:t>
      </w:r>
      <w:r w:rsidRPr="00A54701">
        <w:rPr>
          <w:lang w:val="en-US"/>
        </w:rPr>
        <w:t xml:space="preserve">here since 1879 and </w:t>
      </w:r>
      <w:r>
        <w:rPr>
          <w:lang w:val="en-US"/>
        </w:rPr>
        <w:t xml:space="preserve">Chocolate is </w:t>
      </w:r>
      <w:r w:rsidRPr="00A54701">
        <w:rPr>
          <w:lang w:val="en-US"/>
        </w:rPr>
        <w:t>the only category we specialize in</w:t>
      </w:r>
      <w:r w:rsidRPr="007F382B">
        <w:rPr>
          <w:lang w:val="en-US"/>
        </w:rPr>
        <w:t xml:space="preserve"> at this Center</w:t>
      </w:r>
      <w:r w:rsidRPr="001C6AEF">
        <w:rPr>
          <w:lang w:val="en-US"/>
        </w:rPr>
        <w:t xml:space="preserve">. We </w:t>
      </w:r>
      <w:r w:rsidRPr="00BF0C44">
        <w:rPr>
          <w:b/>
          <w:lang w:val="en-US"/>
        </w:rPr>
        <w:t>discover, develop</w:t>
      </w:r>
      <w:r w:rsidRPr="00BF0C44">
        <w:rPr>
          <w:lang w:val="en-US"/>
        </w:rPr>
        <w:t xml:space="preserve"> and </w:t>
      </w:r>
      <w:r w:rsidRPr="0002338F">
        <w:rPr>
          <w:b/>
          <w:lang w:val="en-US"/>
        </w:rPr>
        <w:t>deploy</w:t>
      </w:r>
      <w:r w:rsidRPr="009B7557">
        <w:rPr>
          <w:lang w:val="en-US"/>
        </w:rPr>
        <w:t xml:space="preserve"> </w:t>
      </w:r>
      <w:r>
        <w:rPr>
          <w:lang w:val="en-US"/>
        </w:rPr>
        <w:t>delicious</w:t>
      </w:r>
      <w:r w:rsidRPr="009B7557">
        <w:rPr>
          <w:lang w:val="en-US"/>
        </w:rPr>
        <w:t xml:space="preserve"> chocolate treats our consumers love.</w:t>
      </w:r>
    </w:p>
    <w:p w14:paraId="69BD2C0A" w14:textId="77777777" w:rsidR="00D55F00" w:rsidRPr="009B7557" w:rsidRDefault="00D55F00" w:rsidP="00D55F00">
      <w:pPr>
        <w:rPr>
          <w:u w:val="single"/>
          <w:lang w:val="en-US"/>
        </w:rPr>
      </w:pPr>
    </w:p>
    <w:p w14:paraId="194F68A8" w14:textId="77777777" w:rsidR="00D55F00" w:rsidRPr="009B7557" w:rsidRDefault="00D55F00" w:rsidP="00D55F00">
      <w:pPr>
        <w:pStyle w:val="BW-section-head"/>
        <w:rPr>
          <w:highlight w:val="green"/>
          <w:lang w:val="en-US"/>
        </w:rPr>
      </w:pPr>
      <w:r w:rsidRPr="009B7557">
        <w:rPr>
          <w:lang w:val="en-US"/>
        </w:rPr>
        <w:t xml:space="preserve">REVEAL 4 IMAGE/VIDEO </w:t>
      </w:r>
    </w:p>
    <w:p w14:paraId="166EB386" w14:textId="77777777" w:rsidR="00D55F00" w:rsidRDefault="00D55F00" w:rsidP="00D55F00">
      <w:pPr>
        <w:rPr>
          <w:rFonts w:ascii="Calibri" w:hAnsi="Calibri"/>
          <w:color w:val="1F497D"/>
          <w:sz w:val="22"/>
          <w:szCs w:val="22"/>
        </w:rPr>
      </w:pPr>
      <w:r w:rsidRPr="009B7557">
        <w:rPr>
          <w:lang w:val="en-US"/>
        </w:rPr>
        <w:t xml:space="preserve">Use relevant MDLZ Category icons to match the ones listed in the Reveal Text. Source: </w:t>
      </w:r>
    </w:p>
    <w:p w14:paraId="2FE9E1E4" w14:textId="77777777" w:rsidR="00D55F00" w:rsidRPr="003B3C7D" w:rsidRDefault="00D55F00" w:rsidP="00D55F00">
      <w:pPr>
        <w:rPr>
          <w:lang w:val="en-US"/>
        </w:rPr>
      </w:pPr>
      <w:r w:rsidRPr="0002338F">
        <w:rPr>
          <w:lang w:val="en-US"/>
        </w:rPr>
        <w:t xml:space="preserve">Source: </w:t>
      </w:r>
      <w:r w:rsidRPr="00B720B0">
        <w:rPr>
          <w:lang w:val="en-US"/>
        </w:rPr>
        <w:t>L:\Projects\MDL851_BPBT_Landmarks\from_client\content\Module content\02_RDQMLDZ Landmark Tour RDQ Outline 20161031</w:t>
      </w:r>
      <w:r>
        <w:rPr>
          <w:lang w:val="en-US"/>
        </w:rPr>
        <w:t xml:space="preserve"> </w:t>
      </w:r>
      <w:r w:rsidRPr="009B7557">
        <w:rPr>
          <w:lang w:val="en-US"/>
        </w:rPr>
        <w:t>Slide 11</w:t>
      </w:r>
    </w:p>
    <w:p w14:paraId="3A8BA2DF" w14:textId="77777777" w:rsidR="00D55F00" w:rsidRPr="003B3C7D" w:rsidRDefault="00D55F00" w:rsidP="00D55F00">
      <w:pPr>
        <w:rPr>
          <w:lang w:val="en-US"/>
        </w:rPr>
      </w:pPr>
    </w:p>
    <w:p w14:paraId="19F423F3" w14:textId="77777777" w:rsidR="00D55F00" w:rsidRPr="00B157CE" w:rsidRDefault="00D55F00" w:rsidP="00D55F00">
      <w:pPr>
        <w:pStyle w:val="BW-section-head"/>
        <w:rPr>
          <w:lang w:val="en-US"/>
        </w:rPr>
      </w:pPr>
      <w:r w:rsidRPr="00525D5C">
        <w:rPr>
          <w:lang w:val="en-US"/>
        </w:rPr>
        <w:t xml:space="preserve">REVEAL </w:t>
      </w:r>
      <w:r w:rsidRPr="00B157CE">
        <w:rPr>
          <w:lang w:val="en-US"/>
        </w:rPr>
        <w:t>5 ICON PLACEMENT</w:t>
      </w:r>
    </w:p>
    <w:p w14:paraId="4613DA13" w14:textId="77777777" w:rsidR="00D55F00" w:rsidRPr="00B26381" w:rsidRDefault="00D55F00" w:rsidP="00D55F00">
      <w:pPr>
        <w:rPr>
          <w:lang w:val="en-US"/>
        </w:rPr>
      </w:pPr>
      <w:r w:rsidRPr="00B157CE">
        <w:rPr>
          <w:lang w:val="en-US"/>
        </w:rPr>
        <w:t>Reading, UK.</w:t>
      </w:r>
    </w:p>
    <w:p w14:paraId="02A1D89B" w14:textId="77777777" w:rsidR="00D55F00" w:rsidRPr="00B26381" w:rsidRDefault="00D55F00" w:rsidP="00D55F00">
      <w:pPr>
        <w:rPr>
          <w:b/>
          <w:u w:val="single"/>
          <w:lang w:val="en-US"/>
        </w:rPr>
      </w:pPr>
    </w:p>
    <w:p w14:paraId="15FF73A6" w14:textId="77777777" w:rsidR="00D55F00" w:rsidRPr="003A2DF4" w:rsidRDefault="00D55F00" w:rsidP="00D55F00">
      <w:pPr>
        <w:pStyle w:val="BW-section-head"/>
        <w:rPr>
          <w:lang w:val="en-US"/>
        </w:rPr>
      </w:pPr>
      <w:r w:rsidRPr="00995F99">
        <w:rPr>
          <w:lang w:val="en-US"/>
        </w:rPr>
        <w:t xml:space="preserve">REVEAL 5 TEXT (50 </w:t>
      </w:r>
      <w:r w:rsidRPr="003A2DF4">
        <w:rPr>
          <w:lang w:val="en-US"/>
        </w:rPr>
        <w:t>words max)</w:t>
      </w:r>
    </w:p>
    <w:p w14:paraId="040469C6" w14:textId="77777777" w:rsidR="00D55F00" w:rsidRPr="00A54701" w:rsidRDefault="00D55F00" w:rsidP="00D55F00">
      <w:pPr>
        <w:rPr>
          <w:lang w:val="en-US"/>
        </w:rPr>
      </w:pPr>
      <w:r w:rsidRPr="003A2DF4">
        <w:rPr>
          <w:lang w:val="en-US"/>
        </w:rPr>
        <w:t>Welcome to Reading</w:t>
      </w:r>
      <w:r>
        <w:rPr>
          <w:lang w:val="en-US"/>
        </w:rPr>
        <w:t>,</w:t>
      </w:r>
      <w:r w:rsidRPr="003A2DF4">
        <w:rPr>
          <w:lang w:val="en-US"/>
        </w:rPr>
        <w:t xml:space="preserve"> </w:t>
      </w:r>
      <w:r w:rsidRPr="00A54701">
        <w:rPr>
          <w:lang w:val="en-US"/>
        </w:rPr>
        <w:t>42 miles from London</w:t>
      </w:r>
      <w:r>
        <w:rPr>
          <w:lang w:val="en-US"/>
        </w:rPr>
        <w:t>.</w:t>
      </w:r>
      <w:r w:rsidRPr="00A54701">
        <w:rPr>
          <w:lang w:val="en-US"/>
        </w:rPr>
        <w:t xml:space="preserve"> </w:t>
      </w:r>
      <w:r>
        <w:rPr>
          <w:lang w:val="en-US"/>
        </w:rPr>
        <w:t>T</w:t>
      </w:r>
      <w:r w:rsidRPr="00A54701">
        <w:rPr>
          <w:lang w:val="en-US"/>
        </w:rPr>
        <w:t>here's a university here and many scientific companies nearby</w:t>
      </w:r>
      <w:r>
        <w:rPr>
          <w:lang w:val="en-US"/>
        </w:rPr>
        <w:t>,</w:t>
      </w:r>
      <w:r w:rsidRPr="00A54701">
        <w:rPr>
          <w:lang w:val="en-US"/>
        </w:rPr>
        <w:t xml:space="preserve"> so we've got lots of talented people working in our teams. We use all that scientific knowledge</w:t>
      </w:r>
      <w:r>
        <w:rPr>
          <w:lang w:val="en-US"/>
        </w:rPr>
        <w:t xml:space="preserve"> to</w:t>
      </w:r>
      <w:r w:rsidRPr="00A54701">
        <w:rPr>
          <w:lang w:val="en-US"/>
        </w:rPr>
        <w:t xml:space="preserve"> discover new </w:t>
      </w:r>
      <w:r>
        <w:rPr>
          <w:lang w:val="en-US"/>
        </w:rPr>
        <w:t xml:space="preserve">ingredients and support the development of </w:t>
      </w:r>
      <w:r w:rsidRPr="00A54701">
        <w:rPr>
          <w:lang w:val="en-US"/>
        </w:rPr>
        <w:t xml:space="preserve">products across all </w:t>
      </w:r>
      <w:r>
        <w:rPr>
          <w:lang w:val="en-US"/>
        </w:rPr>
        <w:t xml:space="preserve">our </w:t>
      </w:r>
      <w:r w:rsidRPr="00A54701">
        <w:rPr>
          <w:lang w:val="en-US"/>
        </w:rPr>
        <w:t>categories</w:t>
      </w:r>
      <w:r>
        <w:rPr>
          <w:lang w:val="en-US"/>
        </w:rPr>
        <w:t>:</w:t>
      </w:r>
      <w:r w:rsidRPr="00A54701">
        <w:rPr>
          <w:lang w:val="en-US"/>
        </w:rPr>
        <w:t xml:space="preserve"> Biscuits, Chocolate, Gum, Candy and Powdered Beverages.</w:t>
      </w:r>
    </w:p>
    <w:p w14:paraId="385A7977" w14:textId="77777777" w:rsidR="00D55F00" w:rsidRPr="007F382B" w:rsidRDefault="00D55F00" w:rsidP="00D55F00">
      <w:pPr>
        <w:rPr>
          <w:u w:val="single"/>
          <w:lang w:val="en-US"/>
        </w:rPr>
      </w:pPr>
    </w:p>
    <w:p w14:paraId="01F2AE57" w14:textId="77777777" w:rsidR="00D55F00" w:rsidRPr="00BF0C44" w:rsidRDefault="00D55F00" w:rsidP="00D55F00">
      <w:pPr>
        <w:pStyle w:val="BW-section-head"/>
        <w:rPr>
          <w:color w:val="808080"/>
          <w:lang w:val="en-US"/>
        </w:rPr>
      </w:pPr>
      <w:r w:rsidRPr="001C6AEF">
        <w:rPr>
          <w:lang w:val="en-US"/>
        </w:rPr>
        <w:t xml:space="preserve">REVEAL 5 IMAGE/VIDEO </w:t>
      </w:r>
    </w:p>
    <w:p w14:paraId="5616E67E" w14:textId="77777777" w:rsidR="00D55F00" w:rsidRDefault="00D55F00" w:rsidP="00D55F00">
      <w:pPr>
        <w:rPr>
          <w:rFonts w:ascii="Calibri" w:hAnsi="Calibri"/>
          <w:color w:val="1F497D"/>
          <w:sz w:val="22"/>
          <w:szCs w:val="22"/>
        </w:rPr>
      </w:pPr>
      <w:r w:rsidRPr="00BF0C44">
        <w:rPr>
          <w:lang w:val="en-US"/>
        </w:rPr>
        <w:t xml:space="preserve">Use relevant MDLZ Category icons to match the ones listed in the Reveal Text. Source: </w:t>
      </w:r>
    </w:p>
    <w:p w14:paraId="47955408" w14:textId="77777777" w:rsidR="00D55F00" w:rsidRDefault="00D55F00" w:rsidP="00D55F00">
      <w:pPr>
        <w:rPr>
          <w:rFonts w:ascii="Calibri" w:hAnsi="Calibri"/>
          <w:color w:val="1F497D"/>
          <w:sz w:val="22"/>
          <w:szCs w:val="22"/>
        </w:rPr>
      </w:pPr>
      <w:r w:rsidRPr="0002338F">
        <w:rPr>
          <w:lang w:val="en-US"/>
        </w:rPr>
        <w:t xml:space="preserve">Source: </w:t>
      </w:r>
      <w:r w:rsidRPr="00B720B0">
        <w:rPr>
          <w:lang w:val="en-US"/>
        </w:rPr>
        <w:t>L:\Projects\MDL851_BPBT_Landmarks\from_client\content\Module content\02_RDQMLDZ Landmark Tour RDQ Outline 20161031</w:t>
      </w:r>
    </w:p>
    <w:p w14:paraId="46C582BC" w14:textId="77777777" w:rsidR="00D55F00" w:rsidRPr="003B3C7D" w:rsidRDefault="00D55F00" w:rsidP="00D55F00">
      <w:pPr>
        <w:rPr>
          <w:lang w:val="en-US"/>
        </w:rPr>
      </w:pPr>
      <w:r w:rsidRPr="009B7557">
        <w:rPr>
          <w:lang w:val="en-US"/>
        </w:rPr>
        <w:t>Slide 11</w:t>
      </w:r>
    </w:p>
    <w:p w14:paraId="2235393F" w14:textId="77777777" w:rsidR="00D55F00" w:rsidRPr="003B3C7D" w:rsidRDefault="00D55F00" w:rsidP="00D55F00">
      <w:pPr>
        <w:rPr>
          <w:lang w:val="en-US"/>
        </w:rPr>
      </w:pPr>
    </w:p>
    <w:p w14:paraId="6EE1DC48" w14:textId="77777777" w:rsidR="00D55F00" w:rsidRPr="00B157CE" w:rsidRDefault="00D55F00" w:rsidP="00D55F00">
      <w:pPr>
        <w:pStyle w:val="BW-section-head"/>
        <w:rPr>
          <w:lang w:val="en-US"/>
        </w:rPr>
      </w:pPr>
      <w:r w:rsidRPr="00525D5C">
        <w:rPr>
          <w:lang w:val="en-US"/>
        </w:rPr>
        <w:lastRenderedPageBreak/>
        <w:t xml:space="preserve">REVEAL </w:t>
      </w:r>
      <w:r w:rsidRPr="00B157CE">
        <w:rPr>
          <w:lang w:val="en-US"/>
        </w:rPr>
        <w:t>6 ICON PLACEMENT</w:t>
      </w:r>
    </w:p>
    <w:p w14:paraId="69CCB169" w14:textId="77777777" w:rsidR="00D55F00" w:rsidRPr="00B26381" w:rsidRDefault="00D55F00" w:rsidP="00D55F00">
      <w:pPr>
        <w:rPr>
          <w:lang w:val="en-US"/>
        </w:rPr>
      </w:pPr>
      <w:r w:rsidRPr="00B157CE">
        <w:rPr>
          <w:lang w:val="en-US"/>
        </w:rPr>
        <w:t>Thane, India.</w:t>
      </w:r>
    </w:p>
    <w:p w14:paraId="6CBF01B4" w14:textId="77777777" w:rsidR="00D55F00" w:rsidRPr="00B26381" w:rsidRDefault="00D55F00" w:rsidP="00D55F00">
      <w:pPr>
        <w:rPr>
          <w:b/>
          <w:u w:val="single"/>
          <w:lang w:val="en-US"/>
        </w:rPr>
      </w:pPr>
    </w:p>
    <w:p w14:paraId="76B13A31" w14:textId="77777777" w:rsidR="00D55F00" w:rsidRPr="00995F99" w:rsidRDefault="00D55F00" w:rsidP="00D55F00">
      <w:pPr>
        <w:pStyle w:val="BW-section-head"/>
        <w:rPr>
          <w:lang w:val="en-US"/>
        </w:rPr>
      </w:pPr>
      <w:r w:rsidRPr="00995F99">
        <w:rPr>
          <w:lang w:val="en-US"/>
        </w:rPr>
        <w:t>REVEAL 6 TEXT (50 words max)</w:t>
      </w:r>
    </w:p>
    <w:p w14:paraId="081267E9" w14:textId="77777777" w:rsidR="00D55F00" w:rsidRPr="003B3C7D" w:rsidRDefault="00D55F00" w:rsidP="00D55F00">
      <w:pPr>
        <w:rPr>
          <w:rFonts w:cs="Arial"/>
          <w:lang w:val="en-US"/>
        </w:rPr>
      </w:pPr>
      <w:r w:rsidRPr="009B7557">
        <w:rPr>
          <w:rFonts w:cs="Arial"/>
          <w:color w:val="000000"/>
          <w:szCs w:val="20"/>
          <w:shd w:val="clear" w:color="auto" w:fill="FFFFFF"/>
          <w:lang w:val="en-US"/>
        </w:rPr>
        <w:t xml:space="preserve">Namaste! Thane is a suburb of </w:t>
      </w:r>
      <w:r w:rsidRPr="009B7557">
        <w:rPr>
          <w:rFonts w:cs="Arial"/>
          <w:szCs w:val="20"/>
          <w:shd w:val="clear" w:color="auto" w:fill="FFFFFF"/>
          <w:lang w:val="en-US"/>
        </w:rPr>
        <w:t xml:space="preserve">Mumbai, </w:t>
      </w:r>
      <w:r w:rsidRPr="009B7557">
        <w:rPr>
          <w:rFonts w:cs="Arial"/>
          <w:color w:val="000000"/>
          <w:szCs w:val="20"/>
          <w:shd w:val="clear" w:color="auto" w:fill="FFFFFF"/>
          <w:lang w:val="en-US"/>
        </w:rPr>
        <w:t xml:space="preserve">known for its many beautiful lakes. </w:t>
      </w:r>
      <w:r w:rsidRPr="009B7557">
        <w:rPr>
          <w:rFonts w:cs="Arial"/>
          <w:szCs w:val="20"/>
          <w:shd w:val="clear" w:color="auto" w:fill="FFFFFF"/>
          <w:lang w:val="en-US"/>
        </w:rPr>
        <w:t xml:space="preserve">At the RDQ Technical Center here we </w:t>
      </w:r>
      <w:r w:rsidRPr="009B7557">
        <w:rPr>
          <w:rFonts w:cs="Arial"/>
          <w:b/>
          <w:szCs w:val="20"/>
          <w:shd w:val="clear" w:color="auto" w:fill="FFFFFF"/>
          <w:lang w:val="en-US"/>
        </w:rPr>
        <w:t>develop</w:t>
      </w:r>
      <w:r w:rsidRPr="009B7557">
        <w:rPr>
          <w:rFonts w:cs="Arial"/>
          <w:szCs w:val="20"/>
          <w:shd w:val="clear" w:color="auto" w:fill="FFFFFF"/>
          <w:lang w:val="en-US"/>
        </w:rPr>
        <w:t xml:space="preserve"> and </w:t>
      </w:r>
      <w:r w:rsidRPr="009B7557">
        <w:rPr>
          <w:rFonts w:cs="Arial"/>
          <w:b/>
          <w:szCs w:val="20"/>
          <w:shd w:val="clear" w:color="auto" w:fill="FFFFFF"/>
          <w:lang w:val="en-US"/>
        </w:rPr>
        <w:t>deploy</w:t>
      </w:r>
      <w:r w:rsidRPr="009B7557">
        <w:rPr>
          <w:rFonts w:cs="Arial"/>
          <w:szCs w:val="20"/>
          <w:shd w:val="clear" w:color="auto" w:fill="FFFFFF"/>
          <w:lang w:val="en-US"/>
        </w:rPr>
        <w:t xml:space="preserve"> both Chocolate and Powdered Beverages.</w:t>
      </w:r>
    </w:p>
    <w:p w14:paraId="4528FDBB" w14:textId="77777777" w:rsidR="00D55F00" w:rsidRPr="003B3C7D" w:rsidRDefault="00D55F00" w:rsidP="00D55F00">
      <w:pPr>
        <w:rPr>
          <w:u w:val="single"/>
          <w:lang w:val="en-US"/>
        </w:rPr>
      </w:pPr>
    </w:p>
    <w:p w14:paraId="509ACF97" w14:textId="77777777" w:rsidR="00D55F00" w:rsidRPr="00B157CE" w:rsidRDefault="00D55F00" w:rsidP="00D55F00">
      <w:pPr>
        <w:pStyle w:val="BW-section-head"/>
        <w:rPr>
          <w:color w:val="808080"/>
          <w:lang w:val="en-US"/>
        </w:rPr>
      </w:pPr>
      <w:r w:rsidRPr="00525D5C">
        <w:rPr>
          <w:lang w:val="en-US"/>
        </w:rPr>
        <w:t xml:space="preserve">REVEAL </w:t>
      </w:r>
      <w:r w:rsidRPr="00B157CE">
        <w:rPr>
          <w:lang w:val="en-US"/>
        </w:rPr>
        <w:t xml:space="preserve">6 IMAGE/VIDEO </w:t>
      </w:r>
    </w:p>
    <w:p w14:paraId="5E1AB9D5" w14:textId="77777777" w:rsidR="00D55F00" w:rsidRDefault="00D55F00" w:rsidP="00D55F00">
      <w:pPr>
        <w:rPr>
          <w:rFonts w:ascii="Calibri" w:hAnsi="Calibri"/>
          <w:color w:val="1F497D"/>
          <w:sz w:val="22"/>
          <w:szCs w:val="22"/>
        </w:rPr>
      </w:pPr>
      <w:r w:rsidRPr="00B157CE">
        <w:rPr>
          <w:lang w:val="en-US"/>
        </w:rPr>
        <w:t xml:space="preserve">Use relevant MDLZ Category icons to match the ones listed in the Reveal Text. Source: </w:t>
      </w:r>
    </w:p>
    <w:p w14:paraId="42580263" w14:textId="77777777" w:rsidR="00D55F00" w:rsidRDefault="00D55F00" w:rsidP="00D55F00">
      <w:pPr>
        <w:rPr>
          <w:rFonts w:ascii="Calibri" w:hAnsi="Calibri"/>
          <w:color w:val="1F497D"/>
          <w:sz w:val="22"/>
          <w:szCs w:val="22"/>
        </w:rPr>
      </w:pPr>
      <w:r w:rsidRPr="0002338F">
        <w:rPr>
          <w:lang w:val="en-US"/>
        </w:rPr>
        <w:t xml:space="preserve">Source: </w:t>
      </w:r>
      <w:r w:rsidRPr="00B720B0">
        <w:rPr>
          <w:lang w:val="en-US"/>
        </w:rPr>
        <w:t>L:\Projects\MDL851_BPBT_Landmarks\from_client\content\Module content\02_RDQMLDZ Landmark Tour RDQ Outline 20161031</w:t>
      </w:r>
    </w:p>
    <w:p w14:paraId="456059EB" w14:textId="77777777" w:rsidR="00D55F00" w:rsidRPr="003B3C7D" w:rsidRDefault="00D55F00" w:rsidP="00D55F00">
      <w:pPr>
        <w:rPr>
          <w:lang w:val="en-US"/>
        </w:rPr>
      </w:pPr>
      <w:r w:rsidRPr="009B7557">
        <w:rPr>
          <w:lang w:val="en-US"/>
        </w:rPr>
        <w:t>Slide 11</w:t>
      </w:r>
    </w:p>
    <w:p w14:paraId="1C6670ED" w14:textId="77777777" w:rsidR="00D55F00" w:rsidRPr="003B3C7D" w:rsidRDefault="00D55F00" w:rsidP="00D55F00">
      <w:pPr>
        <w:rPr>
          <w:lang w:val="en-US"/>
        </w:rPr>
      </w:pPr>
    </w:p>
    <w:p w14:paraId="210704CC" w14:textId="77777777" w:rsidR="00D55F00" w:rsidRPr="00B157CE" w:rsidRDefault="00D55F00" w:rsidP="00D55F00">
      <w:pPr>
        <w:pStyle w:val="BW-section-head"/>
        <w:rPr>
          <w:lang w:val="en-US"/>
        </w:rPr>
      </w:pPr>
      <w:r w:rsidRPr="00525D5C">
        <w:rPr>
          <w:lang w:val="en-US"/>
        </w:rPr>
        <w:t xml:space="preserve">REVEAL </w:t>
      </w:r>
      <w:r w:rsidRPr="00B157CE">
        <w:rPr>
          <w:lang w:val="en-US"/>
        </w:rPr>
        <w:t>7 ICON PLACEMENT</w:t>
      </w:r>
    </w:p>
    <w:p w14:paraId="254FD1A4" w14:textId="77777777" w:rsidR="00D55F00" w:rsidRPr="00B157CE" w:rsidRDefault="00D55F00" w:rsidP="00D55F00">
      <w:pPr>
        <w:rPr>
          <w:lang w:val="en-US"/>
        </w:rPr>
      </w:pPr>
      <w:r w:rsidRPr="00B157CE">
        <w:rPr>
          <w:lang w:val="en-US"/>
        </w:rPr>
        <w:t>Suzhou, China.</w:t>
      </w:r>
    </w:p>
    <w:p w14:paraId="022A37A8" w14:textId="77777777" w:rsidR="00D55F00" w:rsidRPr="00B157CE" w:rsidRDefault="00D55F00" w:rsidP="00D55F00">
      <w:pPr>
        <w:rPr>
          <w:b/>
          <w:u w:val="single"/>
          <w:lang w:val="en-US"/>
        </w:rPr>
      </w:pPr>
    </w:p>
    <w:p w14:paraId="28A5C88D" w14:textId="77777777" w:rsidR="00D55F00" w:rsidRPr="00B26381" w:rsidRDefault="00D55F00" w:rsidP="00D55F00">
      <w:pPr>
        <w:pStyle w:val="BW-section-head"/>
        <w:rPr>
          <w:lang w:val="en-US"/>
        </w:rPr>
      </w:pPr>
      <w:r w:rsidRPr="00B26381">
        <w:rPr>
          <w:lang w:val="en-US"/>
        </w:rPr>
        <w:t>REVEAL 7 TEXT (50 words max)</w:t>
      </w:r>
    </w:p>
    <w:p w14:paraId="7B0B9C9E" w14:textId="77777777" w:rsidR="00D55F00" w:rsidRPr="00B8379D" w:rsidRDefault="00D55F00" w:rsidP="00D55F00">
      <w:pPr>
        <w:rPr>
          <w:szCs w:val="20"/>
          <w:lang w:val="en-US"/>
        </w:rPr>
      </w:pPr>
      <w:r w:rsidRPr="00B8379D">
        <w:rPr>
          <w:rFonts w:cs="Arial"/>
          <w:szCs w:val="20"/>
          <w:shd w:val="clear" w:color="auto" w:fill="FFFFFF"/>
          <w:lang w:val="en-US"/>
        </w:rPr>
        <w:t>Nǐ hǎo!</w:t>
      </w:r>
      <w:r w:rsidRPr="00B8379D">
        <w:rPr>
          <w:rFonts w:cs="Arial"/>
          <w:color w:val="545454"/>
          <w:szCs w:val="20"/>
          <w:shd w:val="clear" w:color="auto" w:fill="FFFFFF"/>
          <w:lang w:val="en-US"/>
        </w:rPr>
        <w:t xml:space="preserve"> </w:t>
      </w:r>
      <w:r w:rsidRPr="00162B40">
        <w:rPr>
          <w:rFonts w:cs="Arial"/>
          <w:szCs w:val="20"/>
          <w:shd w:val="clear" w:color="auto" w:fill="F4F3F0"/>
          <w:lang w:val="en-US"/>
        </w:rPr>
        <w:t xml:space="preserve">Suzhou is a major city on the Yangtze river, famous for its canals, bridges and beautiful gardens. The RDQ Technical Center here focuses just on our Biscuits category, </w:t>
      </w:r>
      <w:r w:rsidRPr="00162B40">
        <w:rPr>
          <w:rFonts w:cs="Arial"/>
          <w:b/>
          <w:szCs w:val="20"/>
          <w:shd w:val="clear" w:color="auto" w:fill="F4F3F0"/>
          <w:lang w:val="en-US"/>
        </w:rPr>
        <w:t>developing</w:t>
      </w:r>
      <w:r w:rsidRPr="00162B40">
        <w:rPr>
          <w:rFonts w:cs="Arial"/>
          <w:szCs w:val="20"/>
          <w:shd w:val="clear" w:color="auto" w:fill="F4F3F0"/>
          <w:lang w:val="en-US"/>
        </w:rPr>
        <w:t xml:space="preserve"> and </w:t>
      </w:r>
      <w:r w:rsidRPr="00162B40">
        <w:rPr>
          <w:rFonts w:cs="Arial"/>
          <w:b/>
          <w:szCs w:val="20"/>
          <w:shd w:val="clear" w:color="auto" w:fill="F4F3F0"/>
          <w:lang w:val="en-US"/>
        </w:rPr>
        <w:t>deploying</w:t>
      </w:r>
      <w:r w:rsidRPr="00162B40">
        <w:rPr>
          <w:rFonts w:cs="Arial"/>
          <w:szCs w:val="20"/>
          <w:shd w:val="clear" w:color="auto" w:fill="F4F3F0"/>
          <w:lang w:val="en-US"/>
        </w:rPr>
        <w:t xml:space="preserve"> delicious cookies and snacks.</w:t>
      </w:r>
    </w:p>
    <w:p w14:paraId="0784509D" w14:textId="77777777" w:rsidR="00D55F00" w:rsidRPr="003B3C7D" w:rsidRDefault="00D55F00" w:rsidP="00D55F00">
      <w:pPr>
        <w:rPr>
          <w:lang w:val="en-US"/>
        </w:rPr>
      </w:pPr>
    </w:p>
    <w:p w14:paraId="7A154A35" w14:textId="77777777" w:rsidR="00D55F00" w:rsidRPr="00525D5C" w:rsidRDefault="00D55F00" w:rsidP="00D55F00">
      <w:pPr>
        <w:rPr>
          <w:u w:val="single"/>
          <w:lang w:val="en-US"/>
        </w:rPr>
      </w:pPr>
    </w:p>
    <w:p w14:paraId="1DCCD5C8" w14:textId="77777777" w:rsidR="00D55F00" w:rsidRPr="00B157CE" w:rsidRDefault="00D55F00" w:rsidP="00D55F00">
      <w:pPr>
        <w:pStyle w:val="BW-section-head"/>
        <w:rPr>
          <w:color w:val="808080"/>
          <w:lang w:val="en-US"/>
        </w:rPr>
      </w:pPr>
      <w:r w:rsidRPr="00B157CE">
        <w:rPr>
          <w:lang w:val="en-US"/>
        </w:rPr>
        <w:t xml:space="preserve">REVEAL 7 IMAGE/VIDEO </w:t>
      </w:r>
    </w:p>
    <w:p w14:paraId="56321D51" w14:textId="77777777" w:rsidR="00D55F00" w:rsidRDefault="00D55F00" w:rsidP="00D55F00">
      <w:pPr>
        <w:rPr>
          <w:rFonts w:ascii="Calibri" w:hAnsi="Calibri"/>
          <w:color w:val="1F497D"/>
          <w:sz w:val="22"/>
          <w:szCs w:val="22"/>
        </w:rPr>
      </w:pPr>
      <w:r w:rsidRPr="00B157CE">
        <w:rPr>
          <w:lang w:val="en-US"/>
        </w:rPr>
        <w:t>Use relevant MDLZ Category icons to match the ones</w:t>
      </w:r>
      <w:r w:rsidRPr="00B26381">
        <w:rPr>
          <w:lang w:val="en-US"/>
        </w:rPr>
        <w:t xml:space="preserve"> listed in the Reveal Text. Source: </w:t>
      </w:r>
    </w:p>
    <w:p w14:paraId="5B9B8716" w14:textId="77777777" w:rsidR="00D55F00" w:rsidRDefault="00D55F00" w:rsidP="00D55F00">
      <w:pPr>
        <w:rPr>
          <w:rFonts w:ascii="Calibri" w:hAnsi="Calibri"/>
          <w:color w:val="1F497D"/>
          <w:sz w:val="22"/>
          <w:szCs w:val="22"/>
        </w:rPr>
      </w:pPr>
      <w:r w:rsidRPr="0002338F">
        <w:rPr>
          <w:lang w:val="en-US"/>
        </w:rPr>
        <w:t xml:space="preserve">Source: </w:t>
      </w:r>
      <w:r w:rsidRPr="00B720B0">
        <w:rPr>
          <w:lang w:val="en-US"/>
        </w:rPr>
        <w:t>L:\Projects\MDL851_BPBT_Landmarks\from_client\content\Module content\02_RDQMLDZ Landmark Tour RDQ Outline 20161031</w:t>
      </w:r>
    </w:p>
    <w:p w14:paraId="789A4EF3" w14:textId="77777777" w:rsidR="00D55F00" w:rsidRPr="003B3C7D" w:rsidRDefault="00D55F00" w:rsidP="00D55F00">
      <w:pPr>
        <w:rPr>
          <w:lang w:val="en-US"/>
        </w:rPr>
      </w:pPr>
      <w:r w:rsidRPr="009B7557">
        <w:rPr>
          <w:lang w:val="en-US"/>
        </w:rPr>
        <w:t>Slide 11</w:t>
      </w:r>
    </w:p>
    <w:p w14:paraId="52D3B910" w14:textId="77777777" w:rsidR="00D55F00" w:rsidRPr="003B3C7D" w:rsidRDefault="00D55F00" w:rsidP="00D55F00">
      <w:pPr>
        <w:rPr>
          <w:lang w:val="en-US"/>
        </w:rPr>
      </w:pPr>
    </w:p>
    <w:p w14:paraId="1F6F6D29" w14:textId="77777777" w:rsidR="00D55F00" w:rsidRPr="00B157CE" w:rsidRDefault="00D55F00" w:rsidP="00D55F00">
      <w:pPr>
        <w:pStyle w:val="BW-section-head"/>
        <w:rPr>
          <w:lang w:val="en-US"/>
        </w:rPr>
      </w:pPr>
      <w:r w:rsidRPr="00525D5C">
        <w:rPr>
          <w:lang w:val="en-US"/>
        </w:rPr>
        <w:t xml:space="preserve">REVEAL </w:t>
      </w:r>
      <w:r w:rsidRPr="00B157CE">
        <w:rPr>
          <w:lang w:val="en-US"/>
        </w:rPr>
        <w:t>8 ICON PLACEMENT</w:t>
      </w:r>
    </w:p>
    <w:p w14:paraId="10BB8947" w14:textId="77777777" w:rsidR="00D55F00" w:rsidRPr="00B157CE" w:rsidRDefault="00D55F00" w:rsidP="00D55F00">
      <w:pPr>
        <w:rPr>
          <w:lang w:val="en-US"/>
        </w:rPr>
      </w:pPr>
      <w:r w:rsidRPr="00B157CE">
        <w:rPr>
          <w:lang w:val="en-US"/>
        </w:rPr>
        <w:t>Wroclaw, Poland</w:t>
      </w:r>
    </w:p>
    <w:p w14:paraId="058E11EF" w14:textId="77777777" w:rsidR="00D55F00" w:rsidRPr="00B26381" w:rsidRDefault="00D55F00" w:rsidP="00D55F00">
      <w:pPr>
        <w:rPr>
          <w:b/>
          <w:u w:val="single"/>
          <w:lang w:val="en-US"/>
        </w:rPr>
      </w:pPr>
    </w:p>
    <w:p w14:paraId="3652A696" w14:textId="77777777" w:rsidR="00D55F00" w:rsidRPr="00B26381" w:rsidRDefault="00D55F00" w:rsidP="00D55F00">
      <w:pPr>
        <w:pStyle w:val="BW-section-head"/>
        <w:rPr>
          <w:lang w:val="en-US"/>
        </w:rPr>
      </w:pPr>
      <w:r w:rsidRPr="00B26381">
        <w:rPr>
          <w:lang w:val="en-US"/>
        </w:rPr>
        <w:t>REVEAL 8 TEXT (50 words max)</w:t>
      </w:r>
    </w:p>
    <w:p w14:paraId="1BCD9B24" w14:textId="77777777" w:rsidR="00D55F00" w:rsidRPr="003B3C7D" w:rsidRDefault="00D55F00" w:rsidP="00D55F00">
      <w:pPr>
        <w:rPr>
          <w:lang w:val="en-US"/>
        </w:rPr>
      </w:pPr>
      <w:r w:rsidRPr="0072627A">
        <w:rPr>
          <w:rFonts w:cs="Arial"/>
        </w:rPr>
        <w:t>Cześć</w:t>
      </w:r>
      <w:r>
        <w:rPr>
          <w:rFonts w:cs="Arial"/>
        </w:rPr>
        <w:t>!</w:t>
      </w:r>
      <w:r w:rsidRPr="009B7557" w:rsidDel="0072627A">
        <w:rPr>
          <w:rFonts w:cs="Arial"/>
          <w:shd w:val="clear" w:color="auto" w:fill="FFFFFF"/>
          <w:lang w:val="en-US"/>
        </w:rPr>
        <w:t xml:space="preserve"> </w:t>
      </w:r>
      <w:r w:rsidRPr="009B7557">
        <w:rPr>
          <w:rFonts w:cs="Arial"/>
          <w:shd w:val="clear" w:color="auto" w:fill="FFFFFF"/>
          <w:lang w:val="en-US"/>
        </w:rPr>
        <w:t xml:space="preserve">Welcome to Wroclaw, Poland's fourth-largest city, known for its beautiful medieval architecture. The RDQ teams here </w:t>
      </w:r>
      <w:r w:rsidRPr="009B7557">
        <w:rPr>
          <w:rFonts w:cs="Arial"/>
          <w:b/>
          <w:shd w:val="clear" w:color="auto" w:fill="FFFFFF"/>
          <w:lang w:val="en-US"/>
        </w:rPr>
        <w:t>deploy</w:t>
      </w:r>
      <w:r w:rsidRPr="009B7557">
        <w:rPr>
          <w:rFonts w:cs="Arial"/>
          <w:shd w:val="clear" w:color="auto" w:fill="FFFFFF"/>
          <w:lang w:val="en-US"/>
        </w:rPr>
        <w:t xml:space="preserve"> Biscuits</w:t>
      </w:r>
      <w:r>
        <w:rPr>
          <w:rFonts w:cs="Arial"/>
          <w:shd w:val="clear" w:color="auto" w:fill="FFFFFF"/>
          <w:lang w:val="en-US"/>
        </w:rPr>
        <w:t xml:space="preserve"> and </w:t>
      </w:r>
      <w:r w:rsidRPr="009B7557">
        <w:rPr>
          <w:rFonts w:cs="Arial"/>
          <w:shd w:val="clear" w:color="auto" w:fill="FFFFFF"/>
          <w:lang w:val="en-US"/>
        </w:rPr>
        <w:t>Chocolate.</w:t>
      </w:r>
    </w:p>
    <w:p w14:paraId="39C574F7" w14:textId="77777777" w:rsidR="00D55F00" w:rsidRPr="003B3C7D" w:rsidRDefault="00D55F00" w:rsidP="00D55F00">
      <w:pPr>
        <w:rPr>
          <w:u w:val="single"/>
          <w:lang w:val="en-US"/>
        </w:rPr>
      </w:pPr>
    </w:p>
    <w:p w14:paraId="67250D1B" w14:textId="77777777" w:rsidR="00D55F00" w:rsidRPr="00B157CE" w:rsidRDefault="00D55F00" w:rsidP="00D55F00">
      <w:pPr>
        <w:pStyle w:val="BW-section-head"/>
        <w:rPr>
          <w:color w:val="808080"/>
          <w:lang w:val="en-US"/>
        </w:rPr>
      </w:pPr>
      <w:r w:rsidRPr="00525D5C">
        <w:rPr>
          <w:lang w:val="en-US"/>
        </w:rPr>
        <w:t xml:space="preserve">REVEAL </w:t>
      </w:r>
      <w:r w:rsidRPr="00B157CE">
        <w:rPr>
          <w:lang w:val="en-US"/>
        </w:rPr>
        <w:t xml:space="preserve">8 IMAGE/VIDEO </w:t>
      </w:r>
    </w:p>
    <w:p w14:paraId="1374BBCC" w14:textId="77777777" w:rsidR="00D55F00" w:rsidRDefault="00D55F00" w:rsidP="00D55F00">
      <w:pPr>
        <w:rPr>
          <w:rFonts w:ascii="Calibri" w:hAnsi="Calibri"/>
          <w:color w:val="1F497D"/>
          <w:sz w:val="22"/>
          <w:szCs w:val="22"/>
        </w:rPr>
      </w:pPr>
      <w:r w:rsidRPr="00B157CE">
        <w:rPr>
          <w:lang w:val="en-US"/>
        </w:rPr>
        <w:t xml:space="preserve">Use relevant MDLZ Category icons to match the ones listed in the Reveal Text. </w:t>
      </w:r>
    </w:p>
    <w:p w14:paraId="005545AC" w14:textId="77777777" w:rsidR="00D55F00" w:rsidRPr="003B3C7D" w:rsidRDefault="00D55F00" w:rsidP="00D55F00">
      <w:pPr>
        <w:rPr>
          <w:lang w:val="en-US"/>
        </w:rPr>
      </w:pPr>
      <w:r w:rsidRPr="0002338F">
        <w:rPr>
          <w:lang w:val="en-US"/>
        </w:rPr>
        <w:t xml:space="preserve">Source: </w:t>
      </w:r>
      <w:r w:rsidRPr="00B720B0">
        <w:rPr>
          <w:lang w:val="en-US"/>
        </w:rPr>
        <w:t>L:\Projects\MDL851_BPBT_Landmarks\from_client\content\Module content\02_RDQMLDZ Landmark Tour RDQ Outline 20161031</w:t>
      </w:r>
      <w:r>
        <w:rPr>
          <w:lang w:val="en-US"/>
        </w:rPr>
        <w:t xml:space="preserve"> </w:t>
      </w:r>
      <w:r w:rsidRPr="009B7557">
        <w:rPr>
          <w:lang w:val="en-US"/>
        </w:rPr>
        <w:t>Slide 11</w:t>
      </w:r>
    </w:p>
    <w:p w14:paraId="625E92AD" w14:textId="77777777" w:rsidR="00D55F00" w:rsidRPr="003B3C7D" w:rsidRDefault="00D55F00" w:rsidP="00D55F00">
      <w:pPr>
        <w:rPr>
          <w:lang w:val="en-US"/>
        </w:rPr>
      </w:pPr>
    </w:p>
    <w:p w14:paraId="612DE3B8" w14:textId="77777777" w:rsidR="00D55F00" w:rsidRPr="00B157CE" w:rsidRDefault="00D55F00" w:rsidP="00D55F00">
      <w:pPr>
        <w:pStyle w:val="BW-section-head"/>
        <w:rPr>
          <w:lang w:val="en-US"/>
        </w:rPr>
      </w:pPr>
      <w:r w:rsidRPr="00525D5C">
        <w:rPr>
          <w:lang w:val="en-US"/>
        </w:rPr>
        <w:t xml:space="preserve">REVEAL </w:t>
      </w:r>
      <w:r w:rsidRPr="00B157CE">
        <w:rPr>
          <w:lang w:val="en-US"/>
        </w:rPr>
        <w:t>9 ICON PLACEMENT</w:t>
      </w:r>
    </w:p>
    <w:p w14:paraId="3885EF26" w14:textId="77777777" w:rsidR="00D55F00" w:rsidRPr="00B157CE" w:rsidRDefault="00D55F00" w:rsidP="00D55F00">
      <w:pPr>
        <w:rPr>
          <w:lang w:val="en-US"/>
        </w:rPr>
      </w:pPr>
      <w:r w:rsidRPr="00B157CE">
        <w:rPr>
          <w:lang w:val="en-US"/>
        </w:rPr>
        <w:t>Singapore</w:t>
      </w:r>
    </w:p>
    <w:p w14:paraId="05344E77" w14:textId="77777777" w:rsidR="00D55F00" w:rsidRPr="00B157CE" w:rsidRDefault="00D55F00" w:rsidP="00D55F00">
      <w:pPr>
        <w:rPr>
          <w:b/>
          <w:u w:val="single"/>
          <w:lang w:val="en-US"/>
        </w:rPr>
      </w:pPr>
    </w:p>
    <w:p w14:paraId="42B2CD8C" w14:textId="77777777" w:rsidR="00D55F00" w:rsidRPr="00995F99" w:rsidRDefault="00D55F00" w:rsidP="00D55F00">
      <w:pPr>
        <w:pStyle w:val="BW-section-head"/>
        <w:rPr>
          <w:lang w:val="en-US"/>
        </w:rPr>
      </w:pPr>
      <w:r w:rsidRPr="00B26381">
        <w:rPr>
          <w:lang w:val="en-US"/>
        </w:rPr>
        <w:t>REVEAL 9 TEX</w:t>
      </w:r>
      <w:r w:rsidRPr="00995F99">
        <w:rPr>
          <w:lang w:val="en-US"/>
        </w:rPr>
        <w:t>T (50 words max)</w:t>
      </w:r>
    </w:p>
    <w:p w14:paraId="6084550A" w14:textId="77777777" w:rsidR="00D55F00" w:rsidRPr="009B7557" w:rsidRDefault="00D55F00" w:rsidP="00D55F00">
      <w:pPr>
        <w:rPr>
          <w:rFonts w:cs="Arial"/>
          <w:color w:val="222222"/>
          <w:szCs w:val="20"/>
          <w:shd w:val="clear" w:color="auto" w:fill="FFFFFF"/>
          <w:lang w:val="en-US"/>
        </w:rPr>
      </w:pPr>
      <w:r w:rsidRPr="00995F99">
        <w:rPr>
          <w:lang w:val="en-US"/>
        </w:rPr>
        <w:t xml:space="preserve">Hello! </w:t>
      </w:r>
      <w:r w:rsidRPr="009B7557">
        <w:rPr>
          <w:rFonts w:cs="Arial"/>
          <w:color w:val="222222"/>
          <w:szCs w:val="20"/>
          <w:shd w:val="clear" w:color="auto" w:fill="FFFFFF"/>
          <w:lang w:val="en-US"/>
        </w:rPr>
        <w:t>Singapore is an island city-state off southern Malaysia. The climate is tropical, it has a large multicultural population</w:t>
      </w:r>
      <w:r>
        <w:rPr>
          <w:rFonts w:cs="Arial"/>
          <w:color w:val="222222"/>
          <w:szCs w:val="20"/>
          <w:shd w:val="clear" w:color="auto" w:fill="FFFFFF"/>
          <w:lang w:val="en-US"/>
        </w:rPr>
        <w:t>,</w:t>
      </w:r>
      <w:r w:rsidRPr="009B7557">
        <w:rPr>
          <w:rFonts w:cs="Arial"/>
          <w:color w:val="222222"/>
          <w:szCs w:val="20"/>
          <w:shd w:val="clear" w:color="auto" w:fill="FFFFFF"/>
          <w:lang w:val="en-US"/>
        </w:rPr>
        <w:t xml:space="preserve"> and English is one of the national languages spoken. Our colleagues here </w:t>
      </w:r>
      <w:r w:rsidRPr="009B7557">
        <w:rPr>
          <w:rFonts w:cs="Arial"/>
          <w:b/>
          <w:color w:val="222222"/>
          <w:szCs w:val="20"/>
          <w:shd w:val="clear" w:color="auto" w:fill="FFFFFF"/>
          <w:lang w:val="en-US"/>
        </w:rPr>
        <w:t>deploy</w:t>
      </w:r>
      <w:r w:rsidRPr="009B7557">
        <w:rPr>
          <w:rFonts w:cs="Arial"/>
          <w:color w:val="222222"/>
          <w:szCs w:val="20"/>
          <w:shd w:val="clear" w:color="auto" w:fill="FFFFFF"/>
          <w:lang w:val="en-US"/>
        </w:rPr>
        <w:t xml:space="preserve"> Candy and Gum. Yes, gum!</w:t>
      </w:r>
      <w:r>
        <w:rPr>
          <w:rFonts w:cs="Arial"/>
          <w:color w:val="222222"/>
          <w:szCs w:val="20"/>
          <w:shd w:val="clear" w:color="auto" w:fill="FFFFFF"/>
          <w:lang w:val="en-US"/>
        </w:rPr>
        <w:t xml:space="preserve"> </w:t>
      </w:r>
    </w:p>
    <w:p w14:paraId="4FBF5106" w14:textId="77777777" w:rsidR="00D55F00" w:rsidRPr="009B7557" w:rsidRDefault="00D55F00" w:rsidP="00D55F00">
      <w:pPr>
        <w:rPr>
          <w:rFonts w:cs="Arial"/>
          <w:color w:val="222222"/>
          <w:szCs w:val="20"/>
          <w:shd w:val="clear" w:color="auto" w:fill="FFFFFF"/>
          <w:lang w:val="en-US"/>
        </w:rPr>
      </w:pPr>
    </w:p>
    <w:p w14:paraId="79943EB3" w14:textId="77777777" w:rsidR="00D55F00" w:rsidRPr="003B3C7D" w:rsidRDefault="00D55F00" w:rsidP="00D55F00">
      <w:pPr>
        <w:rPr>
          <w:lang w:val="en-US"/>
        </w:rPr>
      </w:pPr>
      <w:r w:rsidRPr="009B7557">
        <w:rPr>
          <w:rFonts w:cs="Arial"/>
          <w:b/>
          <w:color w:val="222222"/>
          <w:szCs w:val="20"/>
          <w:shd w:val="clear" w:color="auto" w:fill="FFFFFF"/>
          <w:lang w:val="en-US"/>
        </w:rPr>
        <w:t>Did you know…?</w:t>
      </w:r>
      <w:r w:rsidRPr="009B7557">
        <w:rPr>
          <w:rFonts w:cs="Arial"/>
          <w:color w:val="222222"/>
          <w:szCs w:val="20"/>
          <w:shd w:val="clear" w:color="auto" w:fill="FFFFFF"/>
          <w:lang w:val="en-US"/>
        </w:rPr>
        <w:t xml:space="preserve"> Contrary to popular belief, selling chewing gum </w:t>
      </w:r>
      <w:r w:rsidRPr="009B7557">
        <w:rPr>
          <w:rFonts w:cs="Arial"/>
          <w:b/>
          <w:color w:val="222222"/>
          <w:szCs w:val="20"/>
          <w:shd w:val="clear" w:color="auto" w:fill="FFFFFF"/>
          <w:lang w:val="en-US"/>
        </w:rPr>
        <w:t xml:space="preserve">has </w:t>
      </w:r>
      <w:r w:rsidRPr="009B7557">
        <w:rPr>
          <w:rFonts w:cs="Arial"/>
          <w:color w:val="222222"/>
          <w:szCs w:val="20"/>
          <w:shd w:val="clear" w:color="auto" w:fill="FFFFFF"/>
          <w:lang w:val="en-US"/>
        </w:rPr>
        <w:t>been allowed here since 2004, as long as it's for "therapeutic purposes", such as nicotine replacement or teeth whitening. Importing gum is still illegal though and you'll get a big fine if you drop gum or litter</w:t>
      </w:r>
      <w:r>
        <w:rPr>
          <w:rFonts w:cs="Arial"/>
          <w:color w:val="222222"/>
          <w:szCs w:val="20"/>
          <w:shd w:val="clear" w:color="auto" w:fill="FFFFFF"/>
          <w:lang w:val="en-US"/>
        </w:rPr>
        <w:t xml:space="preserve"> in Singapore</w:t>
      </w:r>
      <w:r w:rsidRPr="009B7557">
        <w:rPr>
          <w:rFonts w:cs="Arial"/>
          <w:color w:val="222222"/>
          <w:szCs w:val="20"/>
          <w:shd w:val="clear" w:color="auto" w:fill="FFFFFF"/>
          <w:lang w:val="en-US"/>
        </w:rPr>
        <w:t xml:space="preserve">. </w:t>
      </w:r>
    </w:p>
    <w:p w14:paraId="47364BF8" w14:textId="77777777" w:rsidR="00D55F00" w:rsidRPr="003B3C7D" w:rsidRDefault="00D55F00" w:rsidP="00D55F00">
      <w:pPr>
        <w:rPr>
          <w:u w:val="single"/>
          <w:lang w:val="en-US"/>
        </w:rPr>
      </w:pPr>
    </w:p>
    <w:p w14:paraId="090D3526" w14:textId="77777777" w:rsidR="00D55F00" w:rsidRPr="00B157CE" w:rsidRDefault="00D55F00" w:rsidP="00D55F00">
      <w:pPr>
        <w:pStyle w:val="BW-section-head"/>
        <w:rPr>
          <w:color w:val="808080"/>
          <w:lang w:val="en-US"/>
        </w:rPr>
      </w:pPr>
      <w:r w:rsidRPr="00525D5C">
        <w:rPr>
          <w:lang w:val="en-US"/>
        </w:rPr>
        <w:t xml:space="preserve">REVEAL </w:t>
      </w:r>
      <w:r w:rsidRPr="00B157CE">
        <w:rPr>
          <w:lang w:val="en-US"/>
        </w:rPr>
        <w:t xml:space="preserve">9 IMAGE/VIDEO </w:t>
      </w:r>
    </w:p>
    <w:p w14:paraId="5ABCB44A" w14:textId="77777777" w:rsidR="00D55F00" w:rsidRDefault="00D55F00" w:rsidP="00D55F00">
      <w:pPr>
        <w:rPr>
          <w:rFonts w:ascii="Calibri" w:hAnsi="Calibri"/>
          <w:color w:val="1F497D"/>
          <w:sz w:val="22"/>
          <w:szCs w:val="22"/>
        </w:rPr>
      </w:pPr>
      <w:r w:rsidRPr="00B157CE">
        <w:rPr>
          <w:lang w:val="en-US"/>
        </w:rPr>
        <w:t xml:space="preserve">Use relevant MDLZ Category icons to match the ones listed in the Reveal Text. </w:t>
      </w:r>
    </w:p>
    <w:p w14:paraId="145D71A6" w14:textId="77777777" w:rsidR="00D55F00" w:rsidRDefault="00D55F00" w:rsidP="00D55F00">
      <w:pPr>
        <w:rPr>
          <w:lang w:val="en-US"/>
        </w:rPr>
      </w:pPr>
      <w:r w:rsidRPr="0002338F">
        <w:rPr>
          <w:lang w:val="en-US"/>
        </w:rPr>
        <w:t xml:space="preserve">Source: </w:t>
      </w:r>
      <w:r w:rsidRPr="00B720B0">
        <w:rPr>
          <w:lang w:val="en-US"/>
        </w:rPr>
        <w:t>L:\Projects\MDL851_BPBT_Landmarks\from_client\content\Module content\02_RDQMLDZ Landmark Tour RDQ Outline 20161031</w:t>
      </w:r>
      <w:r>
        <w:rPr>
          <w:lang w:val="en-US"/>
        </w:rPr>
        <w:t xml:space="preserve"> </w:t>
      </w:r>
      <w:r w:rsidRPr="009B7557">
        <w:rPr>
          <w:lang w:val="en-US"/>
        </w:rPr>
        <w:t>Slide 11</w:t>
      </w:r>
    </w:p>
    <w:p w14:paraId="5FDD9CF5" w14:textId="77777777" w:rsidR="00D55F00" w:rsidRDefault="00D55F00" w:rsidP="00D55F00">
      <w:pPr>
        <w:rPr>
          <w:lang w:val="en-US"/>
        </w:rPr>
      </w:pPr>
    </w:p>
    <w:p w14:paraId="53DB50EC" w14:textId="77777777" w:rsidR="00D55F00" w:rsidRDefault="00D55F00" w:rsidP="00D55F00">
      <w:pPr>
        <w:rPr>
          <w:lang w:val="en-US"/>
        </w:rPr>
      </w:pPr>
    </w:p>
    <w:p w14:paraId="1FBC597C" w14:textId="77777777" w:rsidR="00D55F00" w:rsidRDefault="00D55F00" w:rsidP="00D55F00">
      <w:pPr>
        <w:rPr>
          <w:lang w:val="en-US"/>
        </w:rPr>
      </w:pPr>
    </w:p>
    <w:p w14:paraId="5FBD5191" w14:textId="77777777" w:rsidR="005065A8" w:rsidRPr="00D55F00" w:rsidRDefault="005065A8" w:rsidP="00D55F00">
      <w:bookmarkStart w:id="2" w:name="_GoBack"/>
      <w:bookmarkEnd w:id="2"/>
    </w:p>
    <w:sectPr w:rsidR="005065A8" w:rsidRPr="00D55F00" w:rsidSect="003C54AD">
      <w:footerReference w:type="default" r:id="rId12"/>
      <w:pgSz w:w="11907" w:h="16839" w:code="9"/>
      <w:pgMar w:top="709" w:right="1041" w:bottom="1440" w:left="1276" w:header="708" w:footer="3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6FA71" w14:textId="77777777" w:rsidR="009F27F6" w:rsidRDefault="009F27F6" w:rsidP="00E70403">
      <w:r>
        <w:separator/>
      </w:r>
    </w:p>
  </w:endnote>
  <w:endnote w:type="continuationSeparator" w:id="0">
    <w:p w14:paraId="71D01AFC" w14:textId="77777777" w:rsidR="009F27F6" w:rsidRDefault="009F27F6" w:rsidP="00E7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217B9" w14:textId="71FD7FF3" w:rsidR="00AA388C" w:rsidRPr="00E70403" w:rsidRDefault="009F27F6" w:rsidP="00F21BC2">
    <w:pPr>
      <w:pStyle w:val="BW-footer"/>
    </w:pPr>
    <w:r>
      <w:fldChar w:fldCharType="begin"/>
    </w:r>
    <w:r>
      <w:instrText xml:space="preserve"> FILENAME  \* Lower  \* MERGEFORMAT </w:instrText>
    </w:r>
    <w:r>
      <w:fldChar w:fldCharType="separate"/>
    </w:r>
    <w:r w:rsidR="00AA388C">
      <w:rPr>
        <w:noProof/>
      </w:rPr>
      <w:t>boe858_data_protection_script_v2_2.docx</w:t>
    </w:r>
    <w:r>
      <w:rPr>
        <w:noProof/>
      </w:rPr>
      <w:fldChar w:fldCharType="end"/>
    </w:r>
    <w:r w:rsidR="00AA388C" w:rsidRPr="00E70403">
      <w:tab/>
    </w:r>
    <w:r w:rsidR="00AA388C" w:rsidRPr="00E70403">
      <w:tab/>
    </w:r>
    <w:r w:rsidR="00AA388C">
      <w:t>p</w:t>
    </w:r>
    <w:r w:rsidR="00AA388C" w:rsidRPr="00AC02B2">
      <w:t xml:space="preserve">age </w:t>
    </w:r>
    <w:r w:rsidR="00AA388C" w:rsidRPr="00AC02B2">
      <w:rPr>
        <w:sz w:val="24"/>
      </w:rPr>
      <w:fldChar w:fldCharType="begin"/>
    </w:r>
    <w:r w:rsidR="00AA388C" w:rsidRPr="00AC02B2">
      <w:instrText xml:space="preserve"> PAGE </w:instrText>
    </w:r>
    <w:r w:rsidR="00AA388C" w:rsidRPr="00AC02B2">
      <w:rPr>
        <w:sz w:val="24"/>
      </w:rPr>
      <w:fldChar w:fldCharType="separate"/>
    </w:r>
    <w:r w:rsidR="00D55F00">
      <w:rPr>
        <w:noProof/>
      </w:rPr>
      <w:t>3</w:t>
    </w:r>
    <w:r w:rsidR="00AA388C" w:rsidRPr="00AC02B2">
      <w:rPr>
        <w:sz w:val="24"/>
      </w:rPr>
      <w:fldChar w:fldCharType="end"/>
    </w:r>
    <w:r w:rsidR="00AA388C" w:rsidRPr="00AC02B2"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D55F00">
      <w:rPr>
        <w:noProof/>
      </w:rPr>
      <w:t>3</w:t>
    </w:r>
    <w:r>
      <w:rPr>
        <w:noProof/>
      </w:rPr>
      <w:fldChar w:fldCharType="end"/>
    </w:r>
  </w:p>
  <w:p w14:paraId="76650A84" w14:textId="77777777" w:rsidR="00AA388C" w:rsidRDefault="00AA38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375A7" w14:textId="77777777" w:rsidR="009F27F6" w:rsidRDefault="009F27F6" w:rsidP="00E70403">
      <w:r>
        <w:separator/>
      </w:r>
    </w:p>
  </w:footnote>
  <w:footnote w:type="continuationSeparator" w:id="0">
    <w:p w14:paraId="2502053F" w14:textId="77777777" w:rsidR="009F27F6" w:rsidRDefault="009F27F6" w:rsidP="00E70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37DBD"/>
    <w:multiLevelType w:val="hybridMultilevel"/>
    <w:tmpl w:val="3BFEF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1049A"/>
    <w:multiLevelType w:val="hybridMultilevel"/>
    <w:tmpl w:val="EDE8690A"/>
    <w:lvl w:ilvl="0" w:tplc="136A3722">
      <w:start w:val="1"/>
      <w:numFmt w:val="bullet"/>
      <w:pStyle w:val="BrightwaveBullet"/>
      <w:lvlText w:val=""/>
      <w:lvlJc w:val="left"/>
      <w:pPr>
        <w:ind w:left="360" w:hanging="360"/>
      </w:pPr>
      <w:rPr>
        <w:rFonts w:ascii="Symbol" w:hAnsi="Symbol" w:hint="default"/>
        <w:color w:val="868E92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am Boothroyd">
    <w15:presenceInfo w15:providerId="Windows Live" w15:userId="5aba134f60a580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0C7"/>
    <w:rsid w:val="0000303D"/>
    <w:rsid w:val="00003986"/>
    <w:rsid w:val="00003E8F"/>
    <w:rsid w:val="0000769F"/>
    <w:rsid w:val="00011111"/>
    <w:rsid w:val="00013A93"/>
    <w:rsid w:val="00014785"/>
    <w:rsid w:val="00016821"/>
    <w:rsid w:val="00022EA9"/>
    <w:rsid w:val="00024EB2"/>
    <w:rsid w:val="00035408"/>
    <w:rsid w:val="0003565C"/>
    <w:rsid w:val="00035EB6"/>
    <w:rsid w:val="000405AA"/>
    <w:rsid w:val="000432D5"/>
    <w:rsid w:val="00043803"/>
    <w:rsid w:val="00043A31"/>
    <w:rsid w:val="000442B8"/>
    <w:rsid w:val="00054289"/>
    <w:rsid w:val="00055F81"/>
    <w:rsid w:val="000562B1"/>
    <w:rsid w:val="000568A2"/>
    <w:rsid w:val="000614D4"/>
    <w:rsid w:val="00061995"/>
    <w:rsid w:val="00065A84"/>
    <w:rsid w:val="00066368"/>
    <w:rsid w:val="000672AB"/>
    <w:rsid w:val="0006753D"/>
    <w:rsid w:val="00070851"/>
    <w:rsid w:val="00071B27"/>
    <w:rsid w:val="0007255F"/>
    <w:rsid w:val="00073FC6"/>
    <w:rsid w:val="000743EC"/>
    <w:rsid w:val="00080554"/>
    <w:rsid w:val="0008225E"/>
    <w:rsid w:val="000837E0"/>
    <w:rsid w:val="00084320"/>
    <w:rsid w:val="000846A8"/>
    <w:rsid w:val="0008473D"/>
    <w:rsid w:val="00085661"/>
    <w:rsid w:val="00085AFA"/>
    <w:rsid w:val="00090D27"/>
    <w:rsid w:val="00092890"/>
    <w:rsid w:val="000939C0"/>
    <w:rsid w:val="000A2599"/>
    <w:rsid w:val="000A74DD"/>
    <w:rsid w:val="000A796B"/>
    <w:rsid w:val="000A7C12"/>
    <w:rsid w:val="000A7FC5"/>
    <w:rsid w:val="000B00FC"/>
    <w:rsid w:val="000B2EF5"/>
    <w:rsid w:val="000B3DFE"/>
    <w:rsid w:val="000B43A6"/>
    <w:rsid w:val="000B59B5"/>
    <w:rsid w:val="000B7297"/>
    <w:rsid w:val="000C0582"/>
    <w:rsid w:val="000C2457"/>
    <w:rsid w:val="000C249E"/>
    <w:rsid w:val="000C2A52"/>
    <w:rsid w:val="000C413F"/>
    <w:rsid w:val="000C54F7"/>
    <w:rsid w:val="000C66C4"/>
    <w:rsid w:val="000D1450"/>
    <w:rsid w:val="000D1B3D"/>
    <w:rsid w:val="000D4610"/>
    <w:rsid w:val="000D52A4"/>
    <w:rsid w:val="000D6B2A"/>
    <w:rsid w:val="000D77F2"/>
    <w:rsid w:val="000D7B89"/>
    <w:rsid w:val="000E1366"/>
    <w:rsid w:val="000E1C1F"/>
    <w:rsid w:val="000E3041"/>
    <w:rsid w:val="000E3210"/>
    <w:rsid w:val="000E4987"/>
    <w:rsid w:val="000E5929"/>
    <w:rsid w:val="000E7286"/>
    <w:rsid w:val="000E74BF"/>
    <w:rsid w:val="000F14C2"/>
    <w:rsid w:val="000F1520"/>
    <w:rsid w:val="000F38D8"/>
    <w:rsid w:val="000F4B9E"/>
    <w:rsid w:val="000F5A3D"/>
    <w:rsid w:val="000F6A4F"/>
    <w:rsid w:val="000F7DC3"/>
    <w:rsid w:val="001014F8"/>
    <w:rsid w:val="001015F7"/>
    <w:rsid w:val="00101C12"/>
    <w:rsid w:val="001041F5"/>
    <w:rsid w:val="00105B4E"/>
    <w:rsid w:val="00111CDC"/>
    <w:rsid w:val="00113026"/>
    <w:rsid w:val="00114CE0"/>
    <w:rsid w:val="00114FFE"/>
    <w:rsid w:val="00117B09"/>
    <w:rsid w:val="001255E4"/>
    <w:rsid w:val="0012607C"/>
    <w:rsid w:val="00126CE8"/>
    <w:rsid w:val="00130697"/>
    <w:rsid w:val="00132D06"/>
    <w:rsid w:val="0013304F"/>
    <w:rsid w:val="00133742"/>
    <w:rsid w:val="001338CB"/>
    <w:rsid w:val="00133DC0"/>
    <w:rsid w:val="00133EE8"/>
    <w:rsid w:val="001341D8"/>
    <w:rsid w:val="00143FFA"/>
    <w:rsid w:val="00144CC8"/>
    <w:rsid w:val="001457B5"/>
    <w:rsid w:val="00150CF1"/>
    <w:rsid w:val="00152D35"/>
    <w:rsid w:val="00153E1F"/>
    <w:rsid w:val="00153EBE"/>
    <w:rsid w:val="00155B09"/>
    <w:rsid w:val="0015687F"/>
    <w:rsid w:val="00156C8A"/>
    <w:rsid w:val="001623C5"/>
    <w:rsid w:val="00162726"/>
    <w:rsid w:val="00162E0D"/>
    <w:rsid w:val="00163464"/>
    <w:rsid w:val="00164027"/>
    <w:rsid w:val="00166DFA"/>
    <w:rsid w:val="00167F62"/>
    <w:rsid w:val="00171BDB"/>
    <w:rsid w:val="001720DF"/>
    <w:rsid w:val="00176DB1"/>
    <w:rsid w:val="00181C0A"/>
    <w:rsid w:val="00182917"/>
    <w:rsid w:val="001851EA"/>
    <w:rsid w:val="00187447"/>
    <w:rsid w:val="00187977"/>
    <w:rsid w:val="001917B4"/>
    <w:rsid w:val="00192316"/>
    <w:rsid w:val="0019454D"/>
    <w:rsid w:val="00195587"/>
    <w:rsid w:val="00196D54"/>
    <w:rsid w:val="001971BD"/>
    <w:rsid w:val="001A111B"/>
    <w:rsid w:val="001A147B"/>
    <w:rsid w:val="001A14D7"/>
    <w:rsid w:val="001A2A30"/>
    <w:rsid w:val="001A2B16"/>
    <w:rsid w:val="001A2FB5"/>
    <w:rsid w:val="001A3C0D"/>
    <w:rsid w:val="001A5F5B"/>
    <w:rsid w:val="001A63F7"/>
    <w:rsid w:val="001A647E"/>
    <w:rsid w:val="001B05A0"/>
    <w:rsid w:val="001B0862"/>
    <w:rsid w:val="001B09C3"/>
    <w:rsid w:val="001B0B31"/>
    <w:rsid w:val="001B2C1C"/>
    <w:rsid w:val="001B642F"/>
    <w:rsid w:val="001C2DEA"/>
    <w:rsid w:val="001C3657"/>
    <w:rsid w:val="001C4C85"/>
    <w:rsid w:val="001D1A22"/>
    <w:rsid w:val="001D297F"/>
    <w:rsid w:val="001D31C4"/>
    <w:rsid w:val="001D4E6F"/>
    <w:rsid w:val="001D5D19"/>
    <w:rsid w:val="001D5E05"/>
    <w:rsid w:val="001D66E1"/>
    <w:rsid w:val="001D6A2A"/>
    <w:rsid w:val="001E131C"/>
    <w:rsid w:val="001E213F"/>
    <w:rsid w:val="001E283D"/>
    <w:rsid w:val="001E2FB8"/>
    <w:rsid w:val="001E45D9"/>
    <w:rsid w:val="001E63C9"/>
    <w:rsid w:val="001E6979"/>
    <w:rsid w:val="001E74F5"/>
    <w:rsid w:val="001F35EA"/>
    <w:rsid w:val="001F5CD6"/>
    <w:rsid w:val="001F625A"/>
    <w:rsid w:val="00200A1E"/>
    <w:rsid w:val="0020294C"/>
    <w:rsid w:val="00203DB9"/>
    <w:rsid w:val="00203E5E"/>
    <w:rsid w:val="00203F01"/>
    <w:rsid w:val="00205510"/>
    <w:rsid w:val="0020577B"/>
    <w:rsid w:val="00205858"/>
    <w:rsid w:val="00210E90"/>
    <w:rsid w:val="0021114F"/>
    <w:rsid w:val="00211A72"/>
    <w:rsid w:val="00211BF9"/>
    <w:rsid w:val="00211CD4"/>
    <w:rsid w:val="00212106"/>
    <w:rsid w:val="002131A9"/>
    <w:rsid w:val="00213F3A"/>
    <w:rsid w:val="0021551B"/>
    <w:rsid w:val="0021704F"/>
    <w:rsid w:val="00220312"/>
    <w:rsid w:val="00220B94"/>
    <w:rsid w:val="0022102A"/>
    <w:rsid w:val="00223761"/>
    <w:rsid w:val="00224964"/>
    <w:rsid w:val="00224EBC"/>
    <w:rsid w:val="00225EE1"/>
    <w:rsid w:val="00226264"/>
    <w:rsid w:val="002267AF"/>
    <w:rsid w:val="00226BDA"/>
    <w:rsid w:val="00232B5A"/>
    <w:rsid w:val="00233C10"/>
    <w:rsid w:val="0023416D"/>
    <w:rsid w:val="002344F6"/>
    <w:rsid w:val="00235891"/>
    <w:rsid w:val="00236738"/>
    <w:rsid w:val="00236833"/>
    <w:rsid w:val="00237B12"/>
    <w:rsid w:val="002402B1"/>
    <w:rsid w:val="00242A00"/>
    <w:rsid w:val="00243A80"/>
    <w:rsid w:val="00244789"/>
    <w:rsid w:val="00246182"/>
    <w:rsid w:val="00246453"/>
    <w:rsid w:val="00246D11"/>
    <w:rsid w:val="00247A88"/>
    <w:rsid w:val="00256FCA"/>
    <w:rsid w:val="00262FE4"/>
    <w:rsid w:val="002645C8"/>
    <w:rsid w:val="0026467E"/>
    <w:rsid w:val="0026659B"/>
    <w:rsid w:val="0027237C"/>
    <w:rsid w:val="00272B50"/>
    <w:rsid w:val="002743D2"/>
    <w:rsid w:val="002761F0"/>
    <w:rsid w:val="002768FE"/>
    <w:rsid w:val="00281F12"/>
    <w:rsid w:val="00282009"/>
    <w:rsid w:val="002822B8"/>
    <w:rsid w:val="002826BF"/>
    <w:rsid w:val="00282874"/>
    <w:rsid w:val="00282A24"/>
    <w:rsid w:val="00283F91"/>
    <w:rsid w:val="00286E17"/>
    <w:rsid w:val="00287303"/>
    <w:rsid w:val="0029088B"/>
    <w:rsid w:val="0029201E"/>
    <w:rsid w:val="00292591"/>
    <w:rsid w:val="002937B7"/>
    <w:rsid w:val="002963C2"/>
    <w:rsid w:val="002A2904"/>
    <w:rsid w:val="002A2E8E"/>
    <w:rsid w:val="002A3BAE"/>
    <w:rsid w:val="002A43D1"/>
    <w:rsid w:val="002A6944"/>
    <w:rsid w:val="002A7E69"/>
    <w:rsid w:val="002B0949"/>
    <w:rsid w:val="002B0CB9"/>
    <w:rsid w:val="002B4DC0"/>
    <w:rsid w:val="002B5167"/>
    <w:rsid w:val="002B64FB"/>
    <w:rsid w:val="002B6905"/>
    <w:rsid w:val="002B7264"/>
    <w:rsid w:val="002C0794"/>
    <w:rsid w:val="002C14B2"/>
    <w:rsid w:val="002C22A1"/>
    <w:rsid w:val="002C43AE"/>
    <w:rsid w:val="002C4964"/>
    <w:rsid w:val="002C565F"/>
    <w:rsid w:val="002C5705"/>
    <w:rsid w:val="002D061C"/>
    <w:rsid w:val="002D0D27"/>
    <w:rsid w:val="002D127A"/>
    <w:rsid w:val="002D1C69"/>
    <w:rsid w:val="002D60C8"/>
    <w:rsid w:val="002E0055"/>
    <w:rsid w:val="002E15D7"/>
    <w:rsid w:val="002F389B"/>
    <w:rsid w:val="002F71B5"/>
    <w:rsid w:val="0030001A"/>
    <w:rsid w:val="00300B88"/>
    <w:rsid w:val="00303387"/>
    <w:rsid w:val="00304481"/>
    <w:rsid w:val="003058E4"/>
    <w:rsid w:val="00306450"/>
    <w:rsid w:val="0030729D"/>
    <w:rsid w:val="003112B3"/>
    <w:rsid w:val="00312228"/>
    <w:rsid w:val="003135C2"/>
    <w:rsid w:val="00314215"/>
    <w:rsid w:val="003165DE"/>
    <w:rsid w:val="00324123"/>
    <w:rsid w:val="00325539"/>
    <w:rsid w:val="00332926"/>
    <w:rsid w:val="00335A2A"/>
    <w:rsid w:val="003368B2"/>
    <w:rsid w:val="003410FB"/>
    <w:rsid w:val="003429DA"/>
    <w:rsid w:val="00342E1C"/>
    <w:rsid w:val="003430EE"/>
    <w:rsid w:val="00344457"/>
    <w:rsid w:val="00351784"/>
    <w:rsid w:val="003528CA"/>
    <w:rsid w:val="00354D79"/>
    <w:rsid w:val="00355B5F"/>
    <w:rsid w:val="00356059"/>
    <w:rsid w:val="003612D6"/>
    <w:rsid w:val="003645D8"/>
    <w:rsid w:val="00365665"/>
    <w:rsid w:val="003712A5"/>
    <w:rsid w:val="00376071"/>
    <w:rsid w:val="00376DE8"/>
    <w:rsid w:val="003773BB"/>
    <w:rsid w:val="00377993"/>
    <w:rsid w:val="00380F45"/>
    <w:rsid w:val="00381032"/>
    <w:rsid w:val="003845A4"/>
    <w:rsid w:val="003870BD"/>
    <w:rsid w:val="00390899"/>
    <w:rsid w:val="003912E2"/>
    <w:rsid w:val="003936B8"/>
    <w:rsid w:val="00394DBC"/>
    <w:rsid w:val="00395631"/>
    <w:rsid w:val="00396783"/>
    <w:rsid w:val="00396859"/>
    <w:rsid w:val="00396A96"/>
    <w:rsid w:val="003975FE"/>
    <w:rsid w:val="003A228F"/>
    <w:rsid w:val="003A2A89"/>
    <w:rsid w:val="003A2B03"/>
    <w:rsid w:val="003A5B5B"/>
    <w:rsid w:val="003B0631"/>
    <w:rsid w:val="003B565F"/>
    <w:rsid w:val="003B5F13"/>
    <w:rsid w:val="003C1391"/>
    <w:rsid w:val="003C13C9"/>
    <w:rsid w:val="003C1653"/>
    <w:rsid w:val="003C29E1"/>
    <w:rsid w:val="003C3363"/>
    <w:rsid w:val="003C39B4"/>
    <w:rsid w:val="003C409E"/>
    <w:rsid w:val="003C449F"/>
    <w:rsid w:val="003C4DFC"/>
    <w:rsid w:val="003C4E60"/>
    <w:rsid w:val="003C54AD"/>
    <w:rsid w:val="003C7B91"/>
    <w:rsid w:val="003D14BD"/>
    <w:rsid w:val="003D1C20"/>
    <w:rsid w:val="003D286C"/>
    <w:rsid w:val="003D35B4"/>
    <w:rsid w:val="003D3A07"/>
    <w:rsid w:val="003D4FDB"/>
    <w:rsid w:val="003D6B27"/>
    <w:rsid w:val="003D7072"/>
    <w:rsid w:val="003E0E85"/>
    <w:rsid w:val="003E1DDD"/>
    <w:rsid w:val="003E40E1"/>
    <w:rsid w:val="003E4E26"/>
    <w:rsid w:val="003E79BE"/>
    <w:rsid w:val="003F11B7"/>
    <w:rsid w:val="003F22BA"/>
    <w:rsid w:val="003F3A59"/>
    <w:rsid w:val="003F463D"/>
    <w:rsid w:val="004005DA"/>
    <w:rsid w:val="00400C7D"/>
    <w:rsid w:val="0040154B"/>
    <w:rsid w:val="00401D88"/>
    <w:rsid w:val="00402FD3"/>
    <w:rsid w:val="00403D5D"/>
    <w:rsid w:val="00406F6E"/>
    <w:rsid w:val="00407A10"/>
    <w:rsid w:val="0041178B"/>
    <w:rsid w:val="0041231D"/>
    <w:rsid w:val="00421EA9"/>
    <w:rsid w:val="0042227E"/>
    <w:rsid w:val="00422988"/>
    <w:rsid w:val="00425EDC"/>
    <w:rsid w:val="00427283"/>
    <w:rsid w:val="00430E01"/>
    <w:rsid w:val="00431E0D"/>
    <w:rsid w:val="0043218A"/>
    <w:rsid w:val="0043428A"/>
    <w:rsid w:val="0043438A"/>
    <w:rsid w:val="00436876"/>
    <w:rsid w:val="0044043F"/>
    <w:rsid w:val="004406ED"/>
    <w:rsid w:val="00442775"/>
    <w:rsid w:val="00443BC2"/>
    <w:rsid w:val="0044465D"/>
    <w:rsid w:val="004455FF"/>
    <w:rsid w:val="0044666F"/>
    <w:rsid w:val="00447273"/>
    <w:rsid w:val="00450D71"/>
    <w:rsid w:val="0045224D"/>
    <w:rsid w:val="004557E4"/>
    <w:rsid w:val="00455979"/>
    <w:rsid w:val="004573A8"/>
    <w:rsid w:val="00460C72"/>
    <w:rsid w:val="00461D3B"/>
    <w:rsid w:val="004628D5"/>
    <w:rsid w:val="00463099"/>
    <w:rsid w:val="004643C2"/>
    <w:rsid w:val="00465D74"/>
    <w:rsid w:val="00466F19"/>
    <w:rsid w:val="00471162"/>
    <w:rsid w:val="00473BD2"/>
    <w:rsid w:val="00474E81"/>
    <w:rsid w:val="00475DAC"/>
    <w:rsid w:val="00476604"/>
    <w:rsid w:val="00477323"/>
    <w:rsid w:val="00480E63"/>
    <w:rsid w:val="00481166"/>
    <w:rsid w:val="004846D5"/>
    <w:rsid w:val="004855C9"/>
    <w:rsid w:val="004865CE"/>
    <w:rsid w:val="0048675A"/>
    <w:rsid w:val="00492001"/>
    <w:rsid w:val="00494D98"/>
    <w:rsid w:val="00494F0D"/>
    <w:rsid w:val="00495B08"/>
    <w:rsid w:val="00495C28"/>
    <w:rsid w:val="004A09D5"/>
    <w:rsid w:val="004A09DE"/>
    <w:rsid w:val="004A0ED0"/>
    <w:rsid w:val="004A21AE"/>
    <w:rsid w:val="004A2E54"/>
    <w:rsid w:val="004A4D1F"/>
    <w:rsid w:val="004A749B"/>
    <w:rsid w:val="004A7BF3"/>
    <w:rsid w:val="004A7F15"/>
    <w:rsid w:val="004B037C"/>
    <w:rsid w:val="004B1755"/>
    <w:rsid w:val="004B17F9"/>
    <w:rsid w:val="004B369F"/>
    <w:rsid w:val="004B42EB"/>
    <w:rsid w:val="004B5A02"/>
    <w:rsid w:val="004B6E22"/>
    <w:rsid w:val="004B7B66"/>
    <w:rsid w:val="004C0987"/>
    <w:rsid w:val="004C214E"/>
    <w:rsid w:val="004C3DCA"/>
    <w:rsid w:val="004C5981"/>
    <w:rsid w:val="004C7340"/>
    <w:rsid w:val="004D1934"/>
    <w:rsid w:val="004D1935"/>
    <w:rsid w:val="004D1D3D"/>
    <w:rsid w:val="004D6F34"/>
    <w:rsid w:val="004E325D"/>
    <w:rsid w:val="004E44B5"/>
    <w:rsid w:val="004E4DF2"/>
    <w:rsid w:val="004E52A5"/>
    <w:rsid w:val="004E5D64"/>
    <w:rsid w:val="004F01BF"/>
    <w:rsid w:val="004F060E"/>
    <w:rsid w:val="004F29DE"/>
    <w:rsid w:val="004F7663"/>
    <w:rsid w:val="005009F7"/>
    <w:rsid w:val="00501AE7"/>
    <w:rsid w:val="00502B47"/>
    <w:rsid w:val="00503B35"/>
    <w:rsid w:val="005065A8"/>
    <w:rsid w:val="00506AB3"/>
    <w:rsid w:val="00510B3C"/>
    <w:rsid w:val="00511CC6"/>
    <w:rsid w:val="00511F43"/>
    <w:rsid w:val="0051296C"/>
    <w:rsid w:val="00512B45"/>
    <w:rsid w:val="0051500C"/>
    <w:rsid w:val="00516348"/>
    <w:rsid w:val="00520C0B"/>
    <w:rsid w:val="005221D0"/>
    <w:rsid w:val="005239A9"/>
    <w:rsid w:val="00523F95"/>
    <w:rsid w:val="00525CB0"/>
    <w:rsid w:val="00526EBF"/>
    <w:rsid w:val="00527ABF"/>
    <w:rsid w:val="00527F90"/>
    <w:rsid w:val="00532968"/>
    <w:rsid w:val="00533EE2"/>
    <w:rsid w:val="00533F50"/>
    <w:rsid w:val="00535AB5"/>
    <w:rsid w:val="00535AB6"/>
    <w:rsid w:val="00537DBF"/>
    <w:rsid w:val="005406FA"/>
    <w:rsid w:val="00542EF2"/>
    <w:rsid w:val="00544D80"/>
    <w:rsid w:val="00545AD0"/>
    <w:rsid w:val="00545F27"/>
    <w:rsid w:val="0055039E"/>
    <w:rsid w:val="005508D9"/>
    <w:rsid w:val="005513C7"/>
    <w:rsid w:val="005515E4"/>
    <w:rsid w:val="005517FF"/>
    <w:rsid w:val="00551E1E"/>
    <w:rsid w:val="0055350C"/>
    <w:rsid w:val="005546EA"/>
    <w:rsid w:val="0055495C"/>
    <w:rsid w:val="00556AFF"/>
    <w:rsid w:val="005571C8"/>
    <w:rsid w:val="005619A7"/>
    <w:rsid w:val="00566934"/>
    <w:rsid w:val="00567DD0"/>
    <w:rsid w:val="005725D0"/>
    <w:rsid w:val="00572716"/>
    <w:rsid w:val="00573625"/>
    <w:rsid w:val="00574D8B"/>
    <w:rsid w:val="00577D21"/>
    <w:rsid w:val="00583D9F"/>
    <w:rsid w:val="00586C1E"/>
    <w:rsid w:val="00586D03"/>
    <w:rsid w:val="00586D4F"/>
    <w:rsid w:val="0058701B"/>
    <w:rsid w:val="00587476"/>
    <w:rsid w:val="00590491"/>
    <w:rsid w:val="00592869"/>
    <w:rsid w:val="005936A2"/>
    <w:rsid w:val="00594B3C"/>
    <w:rsid w:val="00595164"/>
    <w:rsid w:val="005974DE"/>
    <w:rsid w:val="00597574"/>
    <w:rsid w:val="005A010F"/>
    <w:rsid w:val="005A0CDE"/>
    <w:rsid w:val="005A10C7"/>
    <w:rsid w:val="005A121F"/>
    <w:rsid w:val="005A2A45"/>
    <w:rsid w:val="005B454C"/>
    <w:rsid w:val="005C4740"/>
    <w:rsid w:val="005C58E6"/>
    <w:rsid w:val="005C5BA6"/>
    <w:rsid w:val="005D1FCC"/>
    <w:rsid w:val="005D29B5"/>
    <w:rsid w:val="005D5B39"/>
    <w:rsid w:val="005D77B6"/>
    <w:rsid w:val="005E138C"/>
    <w:rsid w:val="005E2041"/>
    <w:rsid w:val="005E2550"/>
    <w:rsid w:val="005E4A7B"/>
    <w:rsid w:val="005E66CE"/>
    <w:rsid w:val="005E6767"/>
    <w:rsid w:val="005E7CAE"/>
    <w:rsid w:val="005E7E55"/>
    <w:rsid w:val="005F0607"/>
    <w:rsid w:val="005F060D"/>
    <w:rsid w:val="005F11EA"/>
    <w:rsid w:val="005F5726"/>
    <w:rsid w:val="005F5B01"/>
    <w:rsid w:val="005F6135"/>
    <w:rsid w:val="005F6AE0"/>
    <w:rsid w:val="005F6BBD"/>
    <w:rsid w:val="005F70D6"/>
    <w:rsid w:val="00601A9B"/>
    <w:rsid w:val="00601E78"/>
    <w:rsid w:val="0060431F"/>
    <w:rsid w:val="00607419"/>
    <w:rsid w:val="00607EE4"/>
    <w:rsid w:val="006118F7"/>
    <w:rsid w:val="0061590D"/>
    <w:rsid w:val="006203A1"/>
    <w:rsid w:val="00621589"/>
    <w:rsid w:val="006219B2"/>
    <w:rsid w:val="006222A4"/>
    <w:rsid w:val="00624A1A"/>
    <w:rsid w:val="00625BDE"/>
    <w:rsid w:val="006260CE"/>
    <w:rsid w:val="00627C91"/>
    <w:rsid w:val="00631924"/>
    <w:rsid w:val="00634CDA"/>
    <w:rsid w:val="006365B8"/>
    <w:rsid w:val="00636A70"/>
    <w:rsid w:val="00640F10"/>
    <w:rsid w:val="0064146B"/>
    <w:rsid w:val="00641B79"/>
    <w:rsid w:val="00642D89"/>
    <w:rsid w:val="0064352C"/>
    <w:rsid w:val="00645E28"/>
    <w:rsid w:val="006475DF"/>
    <w:rsid w:val="00650F75"/>
    <w:rsid w:val="00652F62"/>
    <w:rsid w:val="00653B45"/>
    <w:rsid w:val="006615B2"/>
    <w:rsid w:val="006635CB"/>
    <w:rsid w:val="00663C2A"/>
    <w:rsid w:val="00665319"/>
    <w:rsid w:val="00665D2C"/>
    <w:rsid w:val="00666CC2"/>
    <w:rsid w:val="0067223B"/>
    <w:rsid w:val="00675005"/>
    <w:rsid w:val="0067595E"/>
    <w:rsid w:val="00677E50"/>
    <w:rsid w:val="00680833"/>
    <w:rsid w:val="00680F0D"/>
    <w:rsid w:val="00681D40"/>
    <w:rsid w:val="00686389"/>
    <w:rsid w:val="00687AA3"/>
    <w:rsid w:val="0069059C"/>
    <w:rsid w:val="00692200"/>
    <w:rsid w:val="00692D91"/>
    <w:rsid w:val="00692E66"/>
    <w:rsid w:val="00693309"/>
    <w:rsid w:val="00696729"/>
    <w:rsid w:val="006A07E0"/>
    <w:rsid w:val="006A0FD7"/>
    <w:rsid w:val="006A205A"/>
    <w:rsid w:val="006A2AF7"/>
    <w:rsid w:val="006A5878"/>
    <w:rsid w:val="006A6F85"/>
    <w:rsid w:val="006A7019"/>
    <w:rsid w:val="006B04C5"/>
    <w:rsid w:val="006B0E50"/>
    <w:rsid w:val="006B24FC"/>
    <w:rsid w:val="006B2BC3"/>
    <w:rsid w:val="006B7D02"/>
    <w:rsid w:val="006C0207"/>
    <w:rsid w:val="006C1473"/>
    <w:rsid w:val="006C1D4A"/>
    <w:rsid w:val="006C28F6"/>
    <w:rsid w:val="006C49FB"/>
    <w:rsid w:val="006C5400"/>
    <w:rsid w:val="006D0B44"/>
    <w:rsid w:val="006D14D3"/>
    <w:rsid w:val="006D1C17"/>
    <w:rsid w:val="006D1D61"/>
    <w:rsid w:val="006D25FC"/>
    <w:rsid w:val="006D2B0C"/>
    <w:rsid w:val="006D3F75"/>
    <w:rsid w:val="006D4264"/>
    <w:rsid w:val="006D4845"/>
    <w:rsid w:val="006D4A34"/>
    <w:rsid w:val="006D6158"/>
    <w:rsid w:val="006D6276"/>
    <w:rsid w:val="006E2C53"/>
    <w:rsid w:val="006E3C15"/>
    <w:rsid w:val="006E434F"/>
    <w:rsid w:val="006E43F6"/>
    <w:rsid w:val="006E4982"/>
    <w:rsid w:val="006E541A"/>
    <w:rsid w:val="006E5C68"/>
    <w:rsid w:val="006E6AA0"/>
    <w:rsid w:val="006F3B9C"/>
    <w:rsid w:val="006F443C"/>
    <w:rsid w:val="006F7769"/>
    <w:rsid w:val="00701D39"/>
    <w:rsid w:val="007027BE"/>
    <w:rsid w:val="007031FF"/>
    <w:rsid w:val="00703410"/>
    <w:rsid w:val="00703DC6"/>
    <w:rsid w:val="00706058"/>
    <w:rsid w:val="00707B8C"/>
    <w:rsid w:val="007111A7"/>
    <w:rsid w:val="0071210C"/>
    <w:rsid w:val="007130F1"/>
    <w:rsid w:val="00713CCF"/>
    <w:rsid w:val="00715441"/>
    <w:rsid w:val="00716664"/>
    <w:rsid w:val="00717F3E"/>
    <w:rsid w:val="00720C7E"/>
    <w:rsid w:val="007214AD"/>
    <w:rsid w:val="00723410"/>
    <w:rsid w:val="007236EF"/>
    <w:rsid w:val="00723A12"/>
    <w:rsid w:val="00724BDD"/>
    <w:rsid w:val="007265F8"/>
    <w:rsid w:val="00727A2D"/>
    <w:rsid w:val="00730DAA"/>
    <w:rsid w:val="0073127B"/>
    <w:rsid w:val="00732F45"/>
    <w:rsid w:val="007362F7"/>
    <w:rsid w:val="00742025"/>
    <w:rsid w:val="007432DE"/>
    <w:rsid w:val="007442E4"/>
    <w:rsid w:val="00745C83"/>
    <w:rsid w:val="00746BBE"/>
    <w:rsid w:val="007470BE"/>
    <w:rsid w:val="007474DE"/>
    <w:rsid w:val="00751A9B"/>
    <w:rsid w:val="007604FD"/>
    <w:rsid w:val="00766EBE"/>
    <w:rsid w:val="007734AF"/>
    <w:rsid w:val="00773EF1"/>
    <w:rsid w:val="00776CA5"/>
    <w:rsid w:val="007773BA"/>
    <w:rsid w:val="00783B91"/>
    <w:rsid w:val="00784243"/>
    <w:rsid w:val="00786803"/>
    <w:rsid w:val="00786FB3"/>
    <w:rsid w:val="00787547"/>
    <w:rsid w:val="007902C4"/>
    <w:rsid w:val="00791176"/>
    <w:rsid w:val="0079190F"/>
    <w:rsid w:val="00792218"/>
    <w:rsid w:val="00792AC9"/>
    <w:rsid w:val="00794EDF"/>
    <w:rsid w:val="007958C2"/>
    <w:rsid w:val="00796F53"/>
    <w:rsid w:val="007970FC"/>
    <w:rsid w:val="00797BEA"/>
    <w:rsid w:val="007A0640"/>
    <w:rsid w:val="007A23A4"/>
    <w:rsid w:val="007A395B"/>
    <w:rsid w:val="007A3FA4"/>
    <w:rsid w:val="007A4618"/>
    <w:rsid w:val="007A7D45"/>
    <w:rsid w:val="007B158E"/>
    <w:rsid w:val="007B3F7B"/>
    <w:rsid w:val="007B41DB"/>
    <w:rsid w:val="007B490C"/>
    <w:rsid w:val="007C12D3"/>
    <w:rsid w:val="007C1B63"/>
    <w:rsid w:val="007C4E4F"/>
    <w:rsid w:val="007C6B26"/>
    <w:rsid w:val="007D21B2"/>
    <w:rsid w:val="007D3313"/>
    <w:rsid w:val="007D7FF3"/>
    <w:rsid w:val="007E1377"/>
    <w:rsid w:val="007E1FBB"/>
    <w:rsid w:val="007E6175"/>
    <w:rsid w:val="007E68DA"/>
    <w:rsid w:val="007F36A3"/>
    <w:rsid w:val="00802434"/>
    <w:rsid w:val="008024CF"/>
    <w:rsid w:val="008037AB"/>
    <w:rsid w:val="00805358"/>
    <w:rsid w:val="00806CCA"/>
    <w:rsid w:val="00807109"/>
    <w:rsid w:val="008107E9"/>
    <w:rsid w:val="00811C36"/>
    <w:rsid w:val="00812D0A"/>
    <w:rsid w:val="00814356"/>
    <w:rsid w:val="00814D66"/>
    <w:rsid w:val="0082006A"/>
    <w:rsid w:val="00820429"/>
    <w:rsid w:val="008223DF"/>
    <w:rsid w:val="00823259"/>
    <w:rsid w:val="00823597"/>
    <w:rsid w:val="00824DC2"/>
    <w:rsid w:val="00826CB1"/>
    <w:rsid w:val="00832345"/>
    <w:rsid w:val="0083283F"/>
    <w:rsid w:val="00833016"/>
    <w:rsid w:val="00834FA1"/>
    <w:rsid w:val="008362E5"/>
    <w:rsid w:val="00837FB2"/>
    <w:rsid w:val="00840499"/>
    <w:rsid w:val="00844185"/>
    <w:rsid w:val="00845283"/>
    <w:rsid w:val="00846757"/>
    <w:rsid w:val="00847FE5"/>
    <w:rsid w:val="008507E3"/>
    <w:rsid w:val="00851C1A"/>
    <w:rsid w:val="008528E7"/>
    <w:rsid w:val="0085619D"/>
    <w:rsid w:val="0085772E"/>
    <w:rsid w:val="00857AF2"/>
    <w:rsid w:val="008608A4"/>
    <w:rsid w:val="00860FAD"/>
    <w:rsid w:val="00863FD0"/>
    <w:rsid w:val="00864BF8"/>
    <w:rsid w:val="0086508F"/>
    <w:rsid w:val="0086619C"/>
    <w:rsid w:val="00866493"/>
    <w:rsid w:val="00870A2C"/>
    <w:rsid w:val="00871F51"/>
    <w:rsid w:val="00873272"/>
    <w:rsid w:val="008734AA"/>
    <w:rsid w:val="0087488B"/>
    <w:rsid w:val="00874A2E"/>
    <w:rsid w:val="00876327"/>
    <w:rsid w:val="00876640"/>
    <w:rsid w:val="00877EC6"/>
    <w:rsid w:val="00880E97"/>
    <w:rsid w:val="00881C0D"/>
    <w:rsid w:val="00885E48"/>
    <w:rsid w:val="00886047"/>
    <w:rsid w:val="00886865"/>
    <w:rsid w:val="008912E3"/>
    <w:rsid w:val="0089177D"/>
    <w:rsid w:val="00893DAD"/>
    <w:rsid w:val="00897594"/>
    <w:rsid w:val="008A09EE"/>
    <w:rsid w:val="008A2872"/>
    <w:rsid w:val="008A2B47"/>
    <w:rsid w:val="008B0E83"/>
    <w:rsid w:val="008B22AD"/>
    <w:rsid w:val="008B2CCF"/>
    <w:rsid w:val="008B2DE0"/>
    <w:rsid w:val="008B35BB"/>
    <w:rsid w:val="008B4C4A"/>
    <w:rsid w:val="008B5020"/>
    <w:rsid w:val="008B643C"/>
    <w:rsid w:val="008B68E0"/>
    <w:rsid w:val="008C0AAE"/>
    <w:rsid w:val="008C5166"/>
    <w:rsid w:val="008C546C"/>
    <w:rsid w:val="008C63CA"/>
    <w:rsid w:val="008C6691"/>
    <w:rsid w:val="008C78E1"/>
    <w:rsid w:val="008D4462"/>
    <w:rsid w:val="008E070E"/>
    <w:rsid w:val="008E07B2"/>
    <w:rsid w:val="008E358C"/>
    <w:rsid w:val="008E45AC"/>
    <w:rsid w:val="008E6148"/>
    <w:rsid w:val="008E62E0"/>
    <w:rsid w:val="008E7B07"/>
    <w:rsid w:val="008F0484"/>
    <w:rsid w:val="008F19AD"/>
    <w:rsid w:val="008F60A2"/>
    <w:rsid w:val="008F6B89"/>
    <w:rsid w:val="009010D7"/>
    <w:rsid w:val="00902D2E"/>
    <w:rsid w:val="009035F4"/>
    <w:rsid w:val="00903A0B"/>
    <w:rsid w:val="00904B07"/>
    <w:rsid w:val="00907AF7"/>
    <w:rsid w:val="00916527"/>
    <w:rsid w:val="0091652C"/>
    <w:rsid w:val="00916B8A"/>
    <w:rsid w:val="00920567"/>
    <w:rsid w:val="0092063C"/>
    <w:rsid w:val="00920E6B"/>
    <w:rsid w:val="009225D5"/>
    <w:rsid w:val="00922D44"/>
    <w:rsid w:val="00924BFD"/>
    <w:rsid w:val="00924F6D"/>
    <w:rsid w:val="00930745"/>
    <w:rsid w:val="00932B1F"/>
    <w:rsid w:val="00932B5D"/>
    <w:rsid w:val="00932BD9"/>
    <w:rsid w:val="009340F8"/>
    <w:rsid w:val="00934AE0"/>
    <w:rsid w:val="00935D6A"/>
    <w:rsid w:val="00940764"/>
    <w:rsid w:val="00940E57"/>
    <w:rsid w:val="00941082"/>
    <w:rsid w:val="00943356"/>
    <w:rsid w:val="00944C47"/>
    <w:rsid w:val="00945527"/>
    <w:rsid w:val="00946A6E"/>
    <w:rsid w:val="009476E6"/>
    <w:rsid w:val="00950DC2"/>
    <w:rsid w:val="009513BF"/>
    <w:rsid w:val="009518CC"/>
    <w:rsid w:val="0095311F"/>
    <w:rsid w:val="009532DF"/>
    <w:rsid w:val="009537DE"/>
    <w:rsid w:val="00955416"/>
    <w:rsid w:val="009559CB"/>
    <w:rsid w:val="00955CD4"/>
    <w:rsid w:val="0096042E"/>
    <w:rsid w:val="00960E64"/>
    <w:rsid w:val="009617C6"/>
    <w:rsid w:val="00963741"/>
    <w:rsid w:val="00963B71"/>
    <w:rsid w:val="00963B9F"/>
    <w:rsid w:val="00963EB7"/>
    <w:rsid w:val="00964E13"/>
    <w:rsid w:val="00965111"/>
    <w:rsid w:val="009675A3"/>
    <w:rsid w:val="00967BB0"/>
    <w:rsid w:val="00967C45"/>
    <w:rsid w:val="0097050F"/>
    <w:rsid w:val="0097079F"/>
    <w:rsid w:val="009727BD"/>
    <w:rsid w:val="00972D8C"/>
    <w:rsid w:val="00975996"/>
    <w:rsid w:val="00980645"/>
    <w:rsid w:val="0098067F"/>
    <w:rsid w:val="009816EF"/>
    <w:rsid w:val="009840D2"/>
    <w:rsid w:val="00984AB5"/>
    <w:rsid w:val="00984DA6"/>
    <w:rsid w:val="00985C41"/>
    <w:rsid w:val="00986717"/>
    <w:rsid w:val="009868E6"/>
    <w:rsid w:val="00990F1A"/>
    <w:rsid w:val="00991AB9"/>
    <w:rsid w:val="00991FF5"/>
    <w:rsid w:val="009922A5"/>
    <w:rsid w:val="009935C9"/>
    <w:rsid w:val="009945EC"/>
    <w:rsid w:val="0099472B"/>
    <w:rsid w:val="00994A58"/>
    <w:rsid w:val="0099605B"/>
    <w:rsid w:val="009961B9"/>
    <w:rsid w:val="00997F4B"/>
    <w:rsid w:val="009A07B8"/>
    <w:rsid w:val="009A253F"/>
    <w:rsid w:val="009A4103"/>
    <w:rsid w:val="009A4596"/>
    <w:rsid w:val="009B137F"/>
    <w:rsid w:val="009B22E3"/>
    <w:rsid w:val="009B46A3"/>
    <w:rsid w:val="009B5D78"/>
    <w:rsid w:val="009B7D9B"/>
    <w:rsid w:val="009C4321"/>
    <w:rsid w:val="009D0AD8"/>
    <w:rsid w:val="009D14D7"/>
    <w:rsid w:val="009D297A"/>
    <w:rsid w:val="009D53F1"/>
    <w:rsid w:val="009D56A1"/>
    <w:rsid w:val="009D6771"/>
    <w:rsid w:val="009E1182"/>
    <w:rsid w:val="009E1E22"/>
    <w:rsid w:val="009E6031"/>
    <w:rsid w:val="009F0EEB"/>
    <w:rsid w:val="009F0F11"/>
    <w:rsid w:val="009F27F6"/>
    <w:rsid w:val="009F2B05"/>
    <w:rsid w:val="009F36F0"/>
    <w:rsid w:val="009F37B4"/>
    <w:rsid w:val="009F7636"/>
    <w:rsid w:val="009F78E7"/>
    <w:rsid w:val="00A0147D"/>
    <w:rsid w:val="00A06138"/>
    <w:rsid w:val="00A06D84"/>
    <w:rsid w:val="00A07F22"/>
    <w:rsid w:val="00A1048E"/>
    <w:rsid w:val="00A12AA6"/>
    <w:rsid w:val="00A12B03"/>
    <w:rsid w:val="00A143D9"/>
    <w:rsid w:val="00A2067F"/>
    <w:rsid w:val="00A207B2"/>
    <w:rsid w:val="00A21928"/>
    <w:rsid w:val="00A21C23"/>
    <w:rsid w:val="00A23322"/>
    <w:rsid w:val="00A2437F"/>
    <w:rsid w:val="00A24B45"/>
    <w:rsid w:val="00A3160A"/>
    <w:rsid w:val="00A316E2"/>
    <w:rsid w:val="00A32311"/>
    <w:rsid w:val="00A349B8"/>
    <w:rsid w:val="00A36A15"/>
    <w:rsid w:val="00A37A3F"/>
    <w:rsid w:val="00A40C7B"/>
    <w:rsid w:val="00A432B1"/>
    <w:rsid w:val="00A44F48"/>
    <w:rsid w:val="00A4577C"/>
    <w:rsid w:val="00A464A0"/>
    <w:rsid w:val="00A55321"/>
    <w:rsid w:val="00A5559E"/>
    <w:rsid w:val="00A55B1A"/>
    <w:rsid w:val="00A61CFB"/>
    <w:rsid w:val="00A63B83"/>
    <w:rsid w:val="00A707B2"/>
    <w:rsid w:val="00A72BEF"/>
    <w:rsid w:val="00A75F00"/>
    <w:rsid w:val="00A76AA0"/>
    <w:rsid w:val="00A80EEE"/>
    <w:rsid w:val="00A83421"/>
    <w:rsid w:val="00A83A1A"/>
    <w:rsid w:val="00A8479A"/>
    <w:rsid w:val="00A847EE"/>
    <w:rsid w:val="00A85168"/>
    <w:rsid w:val="00A87DF6"/>
    <w:rsid w:val="00A9264F"/>
    <w:rsid w:val="00A92B23"/>
    <w:rsid w:val="00A938CB"/>
    <w:rsid w:val="00A93F88"/>
    <w:rsid w:val="00A94D3A"/>
    <w:rsid w:val="00A94D8B"/>
    <w:rsid w:val="00A97D4D"/>
    <w:rsid w:val="00AA1327"/>
    <w:rsid w:val="00AA22E4"/>
    <w:rsid w:val="00AA287D"/>
    <w:rsid w:val="00AA34F2"/>
    <w:rsid w:val="00AA35E4"/>
    <w:rsid w:val="00AA388C"/>
    <w:rsid w:val="00AA4340"/>
    <w:rsid w:val="00AB0F03"/>
    <w:rsid w:val="00AB1C2D"/>
    <w:rsid w:val="00AB2487"/>
    <w:rsid w:val="00AB3F5A"/>
    <w:rsid w:val="00AB4A79"/>
    <w:rsid w:val="00AB66D8"/>
    <w:rsid w:val="00AB7E81"/>
    <w:rsid w:val="00AC02B2"/>
    <w:rsid w:val="00AC21FF"/>
    <w:rsid w:val="00AC2217"/>
    <w:rsid w:val="00AC28B2"/>
    <w:rsid w:val="00AC34A5"/>
    <w:rsid w:val="00AC4CD1"/>
    <w:rsid w:val="00AC4CDE"/>
    <w:rsid w:val="00AC7F65"/>
    <w:rsid w:val="00AD093D"/>
    <w:rsid w:val="00AD1AF1"/>
    <w:rsid w:val="00AD250B"/>
    <w:rsid w:val="00AD4E62"/>
    <w:rsid w:val="00AD5610"/>
    <w:rsid w:val="00AD7D95"/>
    <w:rsid w:val="00AD7FC7"/>
    <w:rsid w:val="00AE01BF"/>
    <w:rsid w:val="00AE08A4"/>
    <w:rsid w:val="00AE1A39"/>
    <w:rsid w:val="00AE597D"/>
    <w:rsid w:val="00AE6239"/>
    <w:rsid w:val="00AE738C"/>
    <w:rsid w:val="00AE7C36"/>
    <w:rsid w:val="00AE7E05"/>
    <w:rsid w:val="00AF1F11"/>
    <w:rsid w:val="00AF214A"/>
    <w:rsid w:val="00AF2476"/>
    <w:rsid w:val="00B01E4E"/>
    <w:rsid w:val="00B0350A"/>
    <w:rsid w:val="00B0429C"/>
    <w:rsid w:val="00B06209"/>
    <w:rsid w:val="00B062A0"/>
    <w:rsid w:val="00B06ED4"/>
    <w:rsid w:val="00B071EA"/>
    <w:rsid w:val="00B07C6F"/>
    <w:rsid w:val="00B10CBC"/>
    <w:rsid w:val="00B13F6D"/>
    <w:rsid w:val="00B164B6"/>
    <w:rsid w:val="00B1789A"/>
    <w:rsid w:val="00B24D63"/>
    <w:rsid w:val="00B2555B"/>
    <w:rsid w:val="00B25B9B"/>
    <w:rsid w:val="00B26611"/>
    <w:rsid w:val="00B277A4"/>
    <w:rsid w:val="00B3043D"/>
    <w:rsid w:val="00B309AD"/>
    <w:rsid w:val="00B30A0E"/>
    <w:rsid w:val="00B32FE0"/>
    <w:rsid w:val="00B335FE"/>
    <w:rsid w:val="00B344A1"/>
    <w:rsid w:val="00B36278"/>
    <w:rsid w:val="00B42B5F"/>
    <w:rsid w:val="00B4475C"/>
    <w:rsid w:val="00B44E9F"/>
    <w:rsid w:val="00B50FB5"/>
    <w:rsid w:val="00B52AF5"/>
    <w:rsid w:val="00B54F94"/>
    <w:rsid w:val="00B56794"/>
    <w:rsid w:val="00B56B16"/>
    <w:rsid w:val="00B57713"/>
    <w:rsid w:val="00B61851"/>
    <w:rsid w:val="00B61A7C"/>
    <w:rsid w:val="00B6292A"/>
    <w:rsid w:val="00B64228"/>
    <w:rsid w:val="00B64C8E"/>
    <w:rsid w:val="00B6550D"/>
    <w:rsid w:val="00B658A3"/>
    <w:rsid w:val="00B65CA2"/>
    <w:rsid w:val="00B66359"/>
    <w:rsid w:val="00B67F38"/>
    <w:rsid w:val="00B701AC"/>
    <w:rsid w:val="00B70783"/>
    <w:rsid w:val="00B76AFF"/>
    <w:rsid w:val="00B77449"/>
    <w:rsid w:val="00B776A5"/>
    <w:rsid w:val="00B77EC4"/>
    <w:rsid w:val="00B836D6"/>
    <w:rsid w:val="00B846EB"/>
    <w:rsid w:val="00B87013"/>
    <w:rsid w:val="00B87A52"/>
    <w:rsid w:val="00B87FB5"/>
    <w:rsid w:val="00B90EE9"/>
    <w:rsid w:val="00B938F7"/>
    <w:rsid w:val="00B94120"/>
    <w:rsid w:val="00B95668"/>
    <w:rsid w:val="00BA2813"/>
    <w:rsid w:val="00BA427B"/>
    <w:rsid w:val="00BA4A7B"/>
    <w:rsid w:val="00BA6E17"/>
    <w:rsid w:val="00BA7889"/>
    <w:rsid w:val="00BA7FC6"/>
    <w:rsid w:val="00BB0426"/>
    <w:rsid w:val="00BB082D"/>
    <w:rsid w:val="00BB0F25"/>
    <w:rsid w:val="00BB1343"/>
    <w:rsid w:val="00BB25EF"/>
    <w:rsid w:val="00BB27A5"/>
    <w:rsid w:val="00BB4D6D"/>
    <w:rsid w:val="00BB5540"/>
    <w:rsid w:val="00BB6257"/>
    <w:rsid w:val="00BB747F"/>
    <w:rsid w:val="00BC2B56"/>
    <w:rsid w:val="00BC2E40"/>
    <w:rsid w:val="00BC421C"/>
    <w:rsid w:val="00BC7F2B"/>
    <w:rsid w:val="00BD2277"/>
    <w:rsid w:val="00BD2DE1"/>
    <w:rsid w:val="00BD70DC"/>
    <w:rsid w:val="00BE1EAA"/>
    <w:rsid w:val="00BE5238"/>
    <w:rsid w:val="00BE5395"/>
    <w:rsid w:val="00BF0642"/>
    <w:rsid w:val="00BF0B89"/>
    <w:rsid w:val="00BF0D7C"/>
    <w:rsid w:val="00BF280F"/>
    <w:rsid w:val="00BF4576"/>
    <w:rsid w:val="00BF5B9E"/>
    <w:rsid w:val="00BF63BD"/>
    <w:rsid w:val="00C00440"/>
    <w:rsid w:val="00C007BE"/>
    <w:rsid w:val="00C0508D"/>
    <w:rsid w:val="00C071D3"/>
    <w:rsid w:val="00C0772D"/>
    <w:rsid w:val="00C12377"/>
    <w:rsid w:val="00C1243C"/>
    <w:rsid w:val="00C2206B"/>
    <w:rsid w:val="00C227D4"/>
    <w:rsid w:val="00C23831"/>
    <w:rsid w:val="00C25073"/>
    <w:rsid w:val="00C264FF"/>
    <w:rsid w:val="00C3149F"/>
    <w:rsid w:val="00C3296A"/>
    <w:rsid w:val="00C348DF"/>
    <w:rsid w:val="00C37C3A"/>
    <w:rsid w:val="00C402BB"/>
    <w:rsid w:val="00C40D2E"/>
    <w:rsid w:val="00C42047"/>
    <w:rsid w:val="00C448CC"/>
    <w:rsid w:val="00C44F95"/>
    <w:rsid w:val="00C46890"/>
    <w:rsid w:val="00C513AF"/>
    <w:rsid w:val="00C518DC"/>
    <w:rsid w:val="00C52993"/>
    <w:rsid w:val="00C52B26"/>
    <w:rsid w:val="00C532B5"/>
    <w:rsid w:val="00C53A97"/>
    <w:rsid w:val="00C55E32"/>
    <w:rsid w:val="00C61684"/>
    <w:rsid w:val="00C61704"/>
    <w:rsid w:val="00C6341B"/>
    <w:rsid w:val="00C63983"/>
    <w:rsid w:val="00C65EB3"/>
    <w:rsid w:val="00C66133"/>
    <w:rsid w:val="00C668BF"/>
    <w:rsid w:val="00C66F0D"/>
    <w:rsid w:val="00C67293"/>
    <w:rsid w:val="00C67637"/>
    <w:rsid w:val="00C7050D"/>
    <w:rsid w:val="00C70DFF"/>
    <w:rsid w:val="00C712E3"/>
    <w:rsid w:val="00C722BE"/>
    <w:rsid w:val="00C735C7"/>
    <w:rsid w:val="00C74166"/>
    <w:rsid w:val="00C7445F"/>
    <w:rsid w:val="00C74806"/>
    <w:rsid w:val="00C750F2"/>
    <w:rsid w:val="00C76A79"/>
    <w:rsid w:val="00C77884"/>
    <w:rsid w:val="00C8071C"/>
    <w:rsid w:val="00C81364"/>
    <w:rsid w:val="00C843CD"/>
    <w:rsid w:val="00C844EB"/>
    <w:rsid w:val="00C85F85"/>
    <w:rsid w:val="00C860E6"/>
    <w:rsid w:val="00C91669"/>
    <w:rsid w:val="00C935B8"/>
    <w:rsid w:val="00C9366C"/>
    <w:rsid w:val="00C93E44"/>
    <w:rsid w:val="00C9427F"/>
    <w:rsid w:val="00C94A8B"/>
    <w:rsid w:val="00C94A94"/>
    <w:rsid w:val="00C970BD"/>
    <w:rsid w:val="00CA01E7"/>
    <w:rsid w:val="00CA0263"/>
    <w:rsid w:val="00CA100D"/>
    <w:rsid w:val="00CA2073"/>
    <w:rsid w:val="00CA2DC8"/>
    <w:rsid w:val="00CA70B9"/>
    <w:rsid w:val="00CB2594"/>
    <w:rsid w:val="00CB27F1"/>
    <w:rsid w:val="00CB2D0D"/>
    <w:rsid w:val="00CB374E"/>
    <w:rsid w:val="00CB5ABE"/>
    <w:rsid w:val="00CC2C5F"/>
    <w:rsid w:val="00CC3305"/>
    <w:rsid w:val="00CC35D2"/>
    <w:rsid w:val="00CC48A4"/>
    <w:rsid w:val="00CC525E"/>
    <w:rsid w:val="00CC7711"/>
    <w:rsid w:val="00CC7AEA"/>
    <w:rsid w:val="00CC7B86"/>
    <w:rsid w:val="00CD2594"/>
    <w:rsid w:val="00CE079B"/>
    <w:rsid w:val="00CE4996"/>
    <w:rsid w:val="00CE4ABC"/>
    <w:rsid w:val="00CE5025"/>
    <w:rsid w:val="00CE5AA9"/>
    <w:rsid w:val="00CF16A6"/>
    <w:rsid w:val="00CF569F"/>
    <w:rsid w:val="00CF6D34"/>
    <w:rsid w:val="00CF7961"/>
    <w:rsid w:val="00CF7C0A"/>
    <w:rsid w:val="00D00B57"/>
    <w:rsid w:val="00D0582A"/>
    <w:rsid w:val="00D10ABD"/>
    <w:rsid w:val="00D1135A"/>
    <w:rsid w:val="00D12C86"/>
    <w:rsid w:val="00D13651"/>
    <w:rsid w:val="00D13F69"/>
    <w:rsid w:val="00D1496C"/>
    <w:rsid w:val="00D15A13"/>
    <w:rsid w:val="00D212FB"/>
    <w:rsid w:val="00D22B4E"/>
    <w:rsid w:val="00D236E3"/>
    <w:rsid w:val="00D2395A"/>
    <w:rsid w:val="00D244A9"/>
    <w:rsid w:val="00D2557B"/>
    <w:rsid w:val="00D265AB"/>
    <w:rsid w:val="00D27691"/>
    <w:rsid w:val="00D302AA"/>
    <w:rsid w:val="00D30EAD"/>
    <w:rsid w:val="00D318A1"/>
    <w:rsid w:val="00D318A2"/>
    <w:rsid w:val="00D32E61"/>
    <w:rsid w:val="00D37DFB"/>
    <w:rsid w:val="00D40548"/>
    <w:rsid w:val="00D41F43"/>
    <w:rsid w:val="00D473AE"/>
    <w:rsid w:val="00D53754"/>
    <w:rsid w:val="00D55F00"/>
    <w:rsid w:val="00D56518"/>
    <w:rsid w:val="00D57E75"/>
    <w:rsid w:val="00D62642"/>
    <w:rsid w:val="00D62F90"/>
    <w:rsid w:val="00D64004"/>
    <w:rsid w:val="00D6539A"/>
    <w:rsid w:val="00D65946"/>
    <w:rsid w:val="00D70F53"/>
    <w:rsid w:val="00D70FC4"/>
    <w:rsid w:val="00D715B3"/>
    <w:rsid w:val="00D71E69"/>
    <w:rsid w:val="00D77C0F"/>
    <w:rsid w:val="00D81B60"/>
    <w:rsid w:val="00D82DD1"/>
    <w:rsid w:val="00D83860"/>
    <w:rsid w:val="00D84A0E"/>
    <w:rsid w:val="00D8618B"/>
    <w:rsid w:val="00D864FD"/>
    <w:rsid w:val="00D86F92"/>
    <w:rsid w:val="00D91CC4"/>
    <w:rsid w:val="00D9278B"/>
    <w:rsid w:val="00D95F68"/>
    <w:rsid w:val="00D96992"/>
    <w:rsid w:val="00DA2D43"/>
    <w:rsid w:val="00DA30F2"/>
    <w:rsid w:val="00DA553D"/>
    <w:rsid w:val="00DA5881"/>
    <w:rsid w:val="00DA7342"/>
    <w:rsid w:val="00DB0A95"/>
    <w:rsid w:val="00DB14DA"/>
    <w:rsid w:val="00DB193C"/>
    <w:rsid w:val="00DB3420"/>
    <w:rsid w:val="00DB6BF0"/>
    <w:rsid w:val="00DC07D2"/>
    <w:rsid w:val="00DC12CE"/>
    <w:rsid w:val="00DC1974"/>
    <w:rsid w:val="00DC33EF"/>
    <w:rsid w:val="00DD2486"/>
    <w:rsid w:val="00DD5AAC"/>
    <w:rsid w:val="00DD6210"/>
    <w:rsid w:val="00DE0EE0"/>
    <w:rsid w:val="00DE4391"/>
    <w:rsid w:val="00DE508B"/>
    <w:rsid w:val="00DE5423"/>
    <w:rsid w:val="00DE594D"/>
    <w:rsid w:val="00DE6CF0"/>
    <w:rsid w:val="00DF0B1F"/>
    <w:rsid w:val="00DF1F6D"/>
    <w:rsid w:val="00DF53C9"/>
    <w:rsid w:val="00DF5598"/>
    <w:rsid w:val="00DF5707"/>
    <w:rsid w:val="00DF5A28"/>
    <w:rsid w:val="00DF6CF4"/>
    <w:rsid w:val="00DF73D6"/>
    <w:rsid w:val="00E0072F"/>
    <w:rsid w:val="00E039EC"/>
    <w:rsid w:val="00E03ABC"/>
    <w:rsid w:val="00E04342"/>
    <w:rsid w:val="00E135A5"/>
    <w:rsid w:val="00E140B9"/>
    <w:rsid w:val="00E15D7C"/>
    <w:rsid w:val="00E162B9"/>
    <w:rsid w:val="00E167F8"/>
    <w:rsid w:val="00E17DA6"/>
    <w:rsid w:val="00E20CFD"/>
    <w:rsid w:val="00E22C2F"/>
    <w:rsid w:val="00E24321"/>
    <w:rsid w:val="00E25652"/>
    <w:rsid w:val="00E279CB"/>
    <w:rsid w:val="00E31517"/>
    <w:rsid w:val="00E328BC"/>
    <w:rsid w:val="00E32C83"/>
    <w:rsid w:val="00E32F4B"/>
    <w:rsid w:val="00E34C18"/>
    <w:rsid w:val="00E365A3"/>
    <w:rsid w:val="00E41E26"/>
    <w:rsid w:val="00E42360"/>
    <w:rsid w:val="00E425E5"/>
    <w:rsid w:val="00E43B0D"/>
    <w:rsid w:val="00E45E52"/>
    <w:rsid w:val="00E465CB"/>
    <w:rsid w:val="00E5074E"/>
    <w:rsid w:val="00E51670"/>
    <w:rsid w:val="00E52910"/>
    <w:rsid w:val="00E54C94"/>
    <w:rsid w:val="00E55417"/>
    <w:rsid w:val="00E62137"/>
    <w:rsid w:val="00E656DF"/>
    <w:rsid w:val="00E657DA"/>
    <w:rsid w:val="00E6669C"/>
    <w:rsid w:val="00E66953"/>
    <w:rsid w:val="00E70403"/>
    <w:rsid w:val="00E71C05"/>
    <w:rsid w:val="00E757F8"/>
    <w:rsid w:val="00E75EE4"/>
    <w:rsid w:val="00E7651E"/>
    <w:rsid w:val="00E803AD"/>
    <w:rsid w:val="00E80C59"/>
    <w:rsid w:val="00E82C41"/>
    <w:rsid w:val="00E84790"/>
    <w:rsid w:val="00E84CDC"/>
    <w:rsid w:val="00E8571A"/>
    <w:rsid w:val="00E92604"/>
    <w:rsid w:val="00E92A82"/>
    <w:rsid w:val="00E953E0"/>
    <w:rsid w:val="00E96B4A"/>
    <w:rsid w:val="00E972DC"/>
    <w:rsid w:val="00E97D2B"/>
    <w:rsid w:val="00EA1C3A"/>
    <w:rsid w:val="00EA2532"/>
    <w:rsid w:val="00EA2758"/>
    <w:rsid w:val="00EA4541"/>
    <w:rsid w:val="00EA7534"/>
    <w:rsid w:val="00EB2C45"/>
    <w:rsid w:val="00EB395D"/>
    <w:rsid w:val="00EB3B5C"/>
    <w:rsid w:val="00EB40D8"/>
    <w:rsid w:val="00EC28FD"/>
    <w:rsid w:val="00EC29E7"/>
    <w:rsid w:val="00EC37AD"/>
    <w:rsid w:val="00EC3B4B"/>
    <w:rsid w:val="00EC3D24"/>
    <w:rsid w:val="00EC4664"/>
    <w:rsid w:val="00EC5574"/>
    <w:rsid w:val="00EC5E70"/>
    <w:rsid w:val="00EC7FED"/>
    <w:rsid w:val="00ED0F37"/>
    <w:rsid w:val="00ED205B"/>
    <w:rsid w:val="00ED2EB3"/>
    <w:rsid w:val="00ED40E2"/>
    <w:rsid w:val="00ED4946"/>
    <w:rsid w:val="00EE0F7C"/>
    <w:rsid w:val="00EE18BB"/>
    <w:rsid w:val="00EE3299"/>
    <w:rsid w:val="00EF18ED"/>
    <w:rsid w:val="00EF243B"/>
    <w:rsid w:val="00EF273F"/>
    <w:rsid w:val="00EF29FD"/>
    <w:rsid w:val="00EF3D59"/>
    <w:rsid w:val="00EF40F5"/>
    <w:rsid w:val="00EF795D"/>
    <w:rsid w:val="00EF7B64"/>
    <w:rsid w:val="00F00BF9"/>
    <w:rsid w:val="00F00E6B"/>
    <w:rsid w:val="00F010BA"/>
    <w:rsid w:val="00F032F0"/>
    <w:rsid w:val="00F050CB"/>
    <w:rsid w:val="00F05C29"/>
    <w:rsid w:val="00F0780D"/>
    <w:rsid w:val="00F079C6"/>
    <w:rsid w:val="00F10AA1"/>
    <w:rsid w:val="00F13032"/>
    <w:rsid w:val="00F14AA2"/>
    <w:rsid w:val="00F171A1"/>
    <w:rsid w:val="00F21BC2"/>
    <w:rsid w:val="00F21DDF"/>
    <w:rsid w:val="00F2472A"/>
    <w:rsid w:val="00F25A42"/>
    <w:rsid w:val="00F26FB8"/>
    <w:rsid w:val="00F27037"/>
    <w:rsid w:val="00F306B6"/>
    <w:rsid w:val="00F3071B"/>
    <w:rsid w:val="00F33BE5"/>
    <w:rsid w:val="00F342FA"/>
    <w:rsid w:val="00F40BBF"/>
    <w:rsid w:val="00F42198"/>
    <w:rsid w:val="00F4385D"/>
    <w:rsid w:val="00F45463"/>
    <w:rsid w:val="00F45AD4"/>
    <w:rsid w:val="00F45C93"/>
    <w:rsid w:val="00F467F3"/>
    <w:rsid w:val="00F46C53"/>
    <w:rsid w:val="00F47B4F"/>
    <w:rsid w:val="00F50C30"/>
    <w:rsid w:val="00F5135D"/>
    <w:rsid w:val="00F51D32"/>
    <w:rsid w:val="00F54212"/>
    <w:rsid w:val="00F54B29"/>
    <w:rsid w:val="00F5515F"/>
    <w:rsid w:val="00F57CAF"/>
    <w:rsid w:val="00F615F3"/>
    <w:rsid w:val="00F61A35"/>
    <w:rsid w:val="00F6254F"/>
    <w:rsid w:val="00F62616"/>
    <w:rsid w:val="00F655ED"/>
    <w:rsid w:val="00F67CCE"/>
    <w:rsid w:val="00F72052"/>
    <w:rsid w:val="00F74ABD"/>
    <w:rsid w:val="00F77159"/>
    <w:rsid w:val="00F8071C"/>
    <w:rsid w:val="00F8161E"/>
    <w:rsid w:val="00F82020"/>
    <w:rsid w:val="00F82CEB"/>
    <w:rsid w:val="00F8326D"/>
    <w:rsid w:val="00F836A7"/>
    <w:rsid w:val="00F84A3C"/>
    <w:rsid w:val="00F852E3"/>
    <w:rsid w:val="00F8589C"/>
    <w:rsid w:val="00F90F7D"/>
    <w:rsid w:val="00F91E15"/>
    <w:rsid w:val="00F91E2A"/>
    <w:rsid w:val="00F9245B"/>
    <w:rsid w:val="00F92DE3"/>
    <w:rsid w:val="00F931E0"/>
    <w:rsid w:val="00F960AF"/>
    <w:rsid w:val="00F966D7"/>
    <w:rsid w:val="00F97F42"/>
    <w:rsid w:val="00FA0428"/>
    <w:rsid w:val="00FA0AD1"/>
    <w:rsid w:val="00FA2CF2"/>
    <w:rsid w:val="00FA340C"/>
    <w:rsid w:val="00FA40E9"/>
    <w:rsid w:val="00FA54D9"/>
    <w:rsid w:val="00FA55B5"/>
    <w:rsid w:val="00FB075C"/>
    <w:rsid w:val="00FB0DCD"/>
    <w:rsid w:val="00FB2C09"/>
    <w:rsid w:val="00FB3719"/>
    <w:rsid w:val="00FB548A"/>
    <w:rsid w:val="00FC156E"/>
    <w:rsid w:val="00FC1C05"/>
    <w:rsid w:val="00FC2004"/>
    <w:rsid w:val="00FC2E0B"/>
    <w:rsid w:val="00FC6183"/>
    <w:rsid w:val="00FD0FBD"/>
    <w:rsid w:val="00FD6F05"/>
    <w:rsid w:val="00FE011C"/>
    <w:rsid w:val="00FE09FA"/>
    <w:rsid w:val="00FE442E"/>
    <w:rsid w:val="00FE6114"/>
    <w:rsid w:val="00FE61E8"/>
    <w:rsid w:val="00FE72BA"/>
    <w:rsid w:val="00FE7381"/>
    <w:rsid w:val="00FF1D2A"/>
    <w:rsid w:val="00FF2613"/>
    <w:rsid w:val="00FF26D4"/>
    <w:rsid w:val="00FF343A"/>
    <w:rsid w:val="00FF4B9B"/>
    <w:rsid w:val="00FF654D"/>
    <w:rsid w:val="00F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DCCE0"/>
  <w15:docId w15:val="{DED6FE24-0B38-44B3-AEF4-5DB2F3DB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/>
    <w:lsdException w:name="heading 6" w:uiPriority="9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/>
    <w:lsdException w:name="Light Shading Accent 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73D"/>
    <w:rPr>
      <w:rFonts w:ascii="Arial" w:eastAsia="Times New Roman" w:hAnsi="Arial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175"/>
    <w:pPr>
      <w:keepNext/>
      <w:pageBreakBefore/>
      <w:shd w:val="clear" w:color="auto" w:fill="8B116A"/>
      <w:spacing w:before="240" w:after="60"/>
      <w:outlineLvl w:val="0"/>
    </w:pPr>
    <w:rPr>
      <w:b/>
      <w:bCs/>
      <w:color w:val="FFFFFF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E6175"/>
    <w:pPr>
      <w:pageBreakBefore/>
      <w:shd w:val="clear" w:color="auto" w:fill="595959"/>
      <w:spacing w:before="60" w:after="60"/>
      <w:jc w:val="center"/>
      <w:outlineLvl w:val="1"/>
    </w:pPr>
    <w:rPr>
      <w:b/>
      <w:color w:val="B1B94B"/>
      <w:sz w:val="36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73D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1496C"/>
    <w:pPr>
      <w:keepNext/>
      <w:outlineLvl w:val="3"/>
    </w:pPr>
    <w:rPr>
      <w:b/>
      <w:bCs/>
      <w:sz w:val="24"/>
      <w:szCs w:val="20"/>
      <w:lang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1BC2"/>
    <w:pPr>
      <w:outlineLvl w:val="4"/>
    </w:pPr>
    <w:rPr>
      <w:b/>
      <w:u w:val="single"/>
    </w:rPr>
  </w:style>
  <w:style w:type="paragraph" w:styleId="Heading6">
    <w:name w:val="heading 6"/>
    <w:basedOn w:val="Normal"/>
    <w:next w:val="Normal"/>
    <w:link w:val="Heading6Char"/>
    <w:uiPriority w:val="9"/>
    <w:rsid w:val="006E541A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D1496C"/>
    <w:rPr>
      <w:rFonts w:ascii="Arial" w:eastAsia="Times New Roman" w:hAnsi="Arial"/>
      <w:b/>
      <w:bCs/>
      <w:sz w:val="24"/>
      <w:lang w:eastAsia="x-none"/>
    </w:rPr>
  </w:style>
  <w:style w:type="table" w:styleId="TableGrid">
    <w:name w:val="Table Grid"/>
    <w:basedOn w:val="TableNormal"/>
    <w:uiPriority w:val="59"/>
    <w:rsid w:val="00DC19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6Char">
    <w:name w:val="Heading 6 Char"/>
    <w:link w:val="Heading6"/>
    <w:uiPriority w:val="9"/>
    <w:semiHidden/>
    <w:rsid w:val="006E541A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1Char">
    <w:name w:val="Heading 1 Char"/>
    <w:link w:val="Heading1"/>
    <w:uiPriority w:val="9"/>
    <w:rsid w:val="007E6175"/>
    <w:rPr>
      <w:rFonts w:ascii="Arial" w:eastAsia="Times New Roman" w:hAnsi="Arial"/>
      <w:b/>
      <w:bCs/>
      <w:color w:val="FFFFFF"/>
      <w:kern w:val="32"/>
      <w:sz w:val="36"/>
      <w:szCs w:val="32"/>
      <w:shd w:val="clear" w:color="auto" w:fill="8B116A"/>
      <w:lang w:eastAsia="en-US"/>
    </w:rPr>
  </w:style>
  <w:style w:type="paragraph" w:styleId="TOCHeading">
    <w:name w:val="TOC Heading"/>
    <w:basedOn w:val="H1alternative"/>
    <w:next w:val="Normal"/>
    <w:uiPriority w:val="39"/>
    <w:qFormat/>
    <w:rsid w:val="00C93E44"/>
  </w:style>
  <w:style w:type="paragraph" w:styleId="TOC2">
    <w:name w:val="toc 2"/>
    <w:basedOn w:val="Normal"/>
    <w:next w:val="Normal"/>
    <w:autoRedefine/>
    <w:uiPriority w:val="39"/>
    <w:unhideWhenUsed/>
    <w:qFormat/>
    <w:rsid w:val="00235891"/>
    <w:pPr>
      <w:spacing w:after="100" w:line="276" w:lineRule="auto"/>
      <w:ind w:left="220"/>
    </w:pPr>
    <w:rPr>
      <w:rFonts w:ascii="Calibri" w:hAnsi="Calibr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2206B"/>
    <w:pPr>
      <w:tabs>
        <w:tab w:val="right" w:leader="dot" w:pos="9350"/>
      </w:tabs>
      <w:spacing w:after="100" w:line="276" w:lineRule="auto"/>
    </w:pPr>
    <w:rPr>
      <w:b/>
      <w:noProof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35891"/>
    <w:pPr>
      <w:spacing w:after="100" w:line="276" w:lineRule="auto"/>
      <w:ind w:left="440"/>
    </w:pPr>
    <w:rPr>
      <w:rFonts w:ascii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891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235891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Style1">
    <w:name w:val="Style1"/>
    <w:basedOn w:val="Normal"/>
    <w:link w:val="Style1Char"/>
    <w:rsid w:val="00235891"/>
    <w:pPr>
      <w:jc w:val="center"/>
    </w:pPr>
    <w:rPr>
      <w:b/>
      <w:sz w:val="96"/>
      <w:szCs w:val="96"/>
      <w:lang w:val="x-none"/>
    </w:rPr>
  </w:style>
  <w:style w:type="character" w:customStyle="1" w:styleId="Heading2Char">
    <w:name w:val="Heading 2 Char"/>
    <w:link w:val="Heading2"/>
    <w:uiPriority w:val="9"/>
    <w:rsid w:val="007E6175"/>
    <w:rPr>
      <w:rFonts w:ascii="Arial" w:eastAsia="Times New Roman" w:hAnsi="Arial"/>
      <w:b/>
      <w:color w:val="B1B94B"/>
      <w:sz w:val="36"/>
      <w:szCs w:val="44"/>
      <w:shd w:val="clear" w:color="auto" w:fill="595959"/>
      <w:lang w:eastAsia="en-US"/>
    </w:rPr>
  </w:style>
  <w:style w:type="character" w:customStyle="1" w:styleId="Style1Char">
    <w:name w:val="Style1 Char"/>
    <w:link w:val="Style1"/>
    <w:rsid w:val="00235891"/>
    <w:rPr>
      <w:rFonts w:ascii="Verdana" w:eastAsia="Times New Roman" w:hAnsi="Verdana"/>
      <w:b/>
      <w:sz w:val="96"/>
      <w:szCs w:val="96"/>
      <w:lang w:eastAsia="en-US"/>
    </w:rPr>
  </w:style>
  <w:style w:type="character" w:styleId="Hyperlink">
    <w:name w:val="Hyperlink"/>
    <w:uiPriority w:val="99"/>
    <w:unhideWhenUsed/>
    <w:rsid w:val="00235891"/>
    <w:rPr>
      <w:color w:val="0000FF"/>
      <w:u w:val="single"/>
    </w:rPr>
  </w:style>
  <w:style w:type="paragraph" w:customStyle="1" w:styleId="TableHeading">
    <w:name w:val="Table Heading"/>
    <w:basedOn w:val="Normal"/>
    <w:rsid w:val="00133742"/>
    <w:pPr>
      <w:keepNext/>
      <w:keepLines/>
      <w:suppressLineNumbers/>
      <w:suppressAutoHyphens/>
      <w:autoSpaceDE w:val="0"/>
      <w:autoSpaceDN w:val="0"/>
      <w:spacing w:before="40" w:after="40"/>
      <w:jc w:val="center"/>
    </w:pPr>
    <w:rPr>
      <w:rFonts w:ascii="Arial Narrow" w:hAnsi="Arial Narrow"/>
      <w:b/>
      <w:bCs/>
      <w:kern w:val="20"/>
      <w:sz w:val="19"/>
      <w:szCs w:val="19"/>
      <w:lang w:val="en-US" w:eastAsia="en-GB"/>
    </w:rPr>
  </w:style>
  <w:style w:type="character" w:customStyle="1" w:styleId="CharChar5">
    <w:name w:val="Char Char5"/>
    <w:rsid w:val="00D864F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7040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E70403"/>
    <w:rPr>
      <w:rFonts w:ascii="Verdana" w:eastAsia="Times New Roman" w:hAnsi="Verdana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7040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E70403"/>
    <w:rPr>
      <w:rFonts w:ascii="Verdana" w:eastAsia="Times New Roman" w:hAnsi="Verdana"/>
      <w:szCs w:val="24"/>
      <w:lang w:val="en-GB"/>
    </w:rPr>
  </w:style>
  <w:style w:type="paragraph" w:customStyle="1" w:styleId="BW-devID">
    <w:name w:val="BW-devID"/>
    <w:basedOn w:val="Normal"/>
    <w:qFormat/>
    <w:rsid w:val="0008473D"/>
    <w:rPr>
      <w:sz w:val="16"/>
      <w:szCs w:val="16"/>
    </w:rPr>
  </w:style>
  <w:style w:type="paragraph" w:styleId="NoSpacing">
    <w:name w:val="No Spacing"/>
    <w:uiPriority w:val="1"/>
    <w:qFormat/>
    <w:rsid w:val="0008473D"/>
    <w:rPr>
      <w:rFonts w:ascii="Arial" w:eastAsia="Times New Roman" w:hAnsi="Arial"/>
      <w:szCs w:val="24"/>
    </w:rPr>
  </w:style>
  <w:style w:type="character" w:customStyle="1" w:styleId="Heading3Char">
    <w:name w:val="Heading 3 Char"/>
    <w:link w:val="Heading3"/>
    <w:uiPriority w:val="9"/>
    <w:semiHidden/>
    <w:rsid w:val="0008473D"/>
    <w:rPr>
      <w:rFonts w:ascii="Arial" w:eastAsia="Times New Roman" w:hAnsi="Arial" w:cs="Times New Roman"/>
      <w:b/>
      <w:bCs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21BC2"/>
    <w:pPr>
      <w:ind w:left="720"/>
    </w:pPr>
  </w:style>
  <w:style w:type="paragraph" w:customStyle="1" w:styleId="BW-dev">
    <w:name w:val="BW-dev"/>
    <w:basedOn w:val="Normal"/>
    <w:link w:val="BW-devChar"/>
    <w:qFormat/>
    <w:rsid w:val="002F389B"/>
    <w:rPr>
      <w:color w:val="595959"/>
      <w:sz w:val="16"/>
      <w:szCs w:val="16"/>
    </w:rPr>
  </w:style>
  <w:style w:type="character" w:customStyle="1" w:styleId="Heading5Char">
    <w:name w:val="Heading 5 Char"/>
    <w:link w:val="Heading5"/>
    <w:uiPriority w:val="9"/>
    <w:rsid w:val="00F21BC2"/>
    <w:rPr>
      <w:rFonts w:ascii="Arial" w:eastAsia="Times New Roman" w:hAnsi="Arial"/>
      <w:b/>
      <w:szCs w:val="24"/>
      <w:u w:val="single"/>
      <w:lang w:eastAsia="en-US"/>
    </w:rPr>
  </w:style>
  <w:style w:type="character" w:customStyle="1" w:styleId="BW-devChar">
    <w:name w:val="BW-dev Char"/>
    <w:link w:val="BW-dev"/>
    <w:rsid w:val="002F389B"/>
    <w:rPr>
      <w:rFonts w:ascii="Arial" w:eastAsia="Times New Roman" w:hAnsi="Arial"/>
      <w:color w:val="595959"/>
      <w:sz w:val="16"/>
      <w:szCs w:val="16"/>
      <w:lang w:eastAsia="en-US"/>
    </w:rPr>
  </w:style>
  <w:style w:type="paragraph" w:customStyle="1" w:styleId="BW-footer">
    <w:name w:val="BW-footer"/>
    <w:basedOn w:val="Footer"/>
    <w:link w:val="BW-footerChar"/>
    <w:qFormat/>
    <w:rsid w:val="00F21BC2"/>
    <w:rPr>
      <w:i/>
    </w:rPr>
  </w:style>
  <w:style w:type="paragraph" w:customStyle="1" w:styleId="BW-answer">
    <w:name w:val="BW-answer"/>
    <w:basedOn w:val="Normal"/>
    <w:link w:val="BW-answerChar"/>
    <w:qFormat/>
    <w:rsid w:val="003975FE"/>
    <w:rPr>
      <w:b/>
      <w:color w:val="B1B94B"/>
    </w:rPr>
  </w:style>
  <w:style w:type="character" w:customStyle="1" w:styleId="BW-footerChar">
    <w:name w:val="BW-footer Char"/>
    <w:link w:val="BW-footer"/>
    <w:rsid w:val="00F21BC2"/>
    <w:rPr>
      <w:rFonts w:ascii="Arial" w:eastAsia="Times New Roman" w:hAnsi="Arial"/>
      <w:i/>
      <w:szCs w:val="24"/>
      <w:lang w:val="en-GB" w:eastAsia="x-none"/>
    </w:rPr>
  </w:style>
  <w:style w:type="paragraph" w:customStyle="1" w:styleId="BW-screentype">
    <w:name w:val="BW-screentype"/>
    <w:basedOn w:val="Normal"/>
    <w:link w:val="BW-screentypeChar"/>
    <w:qFormat/>
    <w:rsid w:val="000E74BF"/>
    <w:pPr>
      <w:shd w:val="clear" w:color="auto" w:fill="D6E3BC"/>
      <w:spacing w:before="60" w:after="60"/>
    </w:pPr>
    <w:rPr>
      <w:sz w:val="22"/>
    </w:rPr>
  </w:style>
  <w:style w:type="character" w:customStyle="1" w:styleId="BW-answerChar">
    <w:name w:val="BW-answer Char"/>
    <w:link w:val="BW-answer"/>
    <w:rsid w:val="003975FE"/>
    <w:rPr>
      <w:rFonts w:ascii="Arial" w:eastAsia="Times New Roman" w:hAnsi="Arial"/>
      <w:b/>
      <w:color w:val="B1B94B"/>
      <w:szCs w:val="24"/>
      <w:lang w:eastAsia="en-US"/>
    </w:rPr>
  </w:style>
  <w:style w:type="paragraph" w:customStyle="1" w:styleId="BW-section-head">
    <w:name w:val="BW-section-head"/>
    <w:link w:val="BW-section-headChar"/>
    <w:qFormat/>
    <w:rsid w:val="00E24321"/>
    <w:rPr>
      <w:rFonts w:ascii="Arial" w:eastAsia="Times New Roman" w:hAnsi="Arial"/>
      <w:b/>
      <w:color w:val="595959"/>
      <w:szCs w:val="24"/>
      <w:u w:val="single"/>
    </w:rPr>
  </w:style>
  <w:style w:type="character" w:customStyle="1" w:styleId="BW-screentypeChar">
    <w:name w:val="BW-screentype Char"/>
    <w:link w:val="BW-screentype"/>
    <w:rsid w:val="000E74BF"/>
    <w:rPr>
      <w:rFonts w:ascii="Arial" w:eastAsia="Times New Roman" w:hAnsi="Arial"/>
      <w:sz w:val="22"/>
      <w:szCs w:val="24"/>
      <w:shd w:val="clear" w:color="auto" w:fill="D6E3BC"/>
      <w:lang w:eastAsia="en-US"/>
    </w:rPr>
  </w:style>
  <w:style w:type="paragraph" w:customStyle="1" w:styleId="FrontCoverClientLogo">
    <w:name w:val="FrontCoverClientLogo"/>
    <w:basedOn w:val="NoSpacing"/>
    <w:rsid w:val="00D1496C"/>
    <w:pPr>
      <w:ind w:left="-851"/>
    </w:pPr>
    <w:rPr>
      <w:rFonts w:ascii="Verdana" w:hAnsi="Verdana"/>
      <w:color w:val="36424A"/>
      <w:sz w:val="18"/>
    </w:rPr>
  </w:style>
  <w:style w:type="character" w:customStyle="1" w:styleId="BW-section-headChar">
    <w:name w:val="BW-section-head Char"/>
    <w:link w:val="BW-section-head"/>
    <w:rsid w:val="00E24321"/>
    <w:rPr>
      <w:rFonts w:ascii="Arial" w:eastAsia="Times New Roman" w:hAnsi="Arial"/>
      <w:b/>
      <w:color w:val="595959"/>
      <w:szCs w:val="24"/>
      <w:u w:val="single"/>
      <w:lang w:eastAsia="en-US"/>
    </w:rPr>
  </w:style>
  <w:style w:type="paragraph" w:customStyle="1" w:styleId="FrontCoverdetail">
    <w:name w:val="FrontCover_detail"/>
    <w:basedOn w:val="Normal"/>
    <w:qFormat/>
    <w:rsid w:val="00D1496C"/>
    <w:pPr>
      <w:spacing w:before="120" w:after="120" w:line="264" w:lineRule="auto"/>
    </w:pPr>
    <w:rPr>
      <w:color w:val="FFFFFF"/>
      <w:sz w:val="24"/>
      <w:lang w:val="x-none"/>
    </w:rPr>
  </w:style>
  <w:style w:type="paragraph" w:customStyle="1" w:styleId="FrontCovertitle">
    <w:name w:val="FrontCover_title"/>
    <w:basedOn w:val="Normal"/>
    <w:qFormat/>
    <w:rsid w:val="00D1496C"/>
    <w:pPr>
      <w:spacing w:before="200" w:after="240" w:line="264" w:lineRule="auto"/>
    </w:pPr>
    <w:rPr>
      <w:b/>
      <w:color w:val="FFFFFF"/>
      <w:sz w:val="48"/>
    </w:rPr>
  </w:style>
  <w:style w:type="paragraph" w:customStyle="1" w:styleId="TableParagraphs">
    <w:name w:val="TableParagraphs"/>
    <w:basedOn w:val="Normal"/>
    <w:qFormat/>
    <w:rsid w:val="007E6175"/>
    <w:pPr>
      <w:spacing w:before="60" w:line="264" w:lineRule="auto"/>
    </w:pPr>
    <w:rPr>
      <w:color w:val="36424A"/>
      <w:sz w:val="22"/>
    </w:rPr>
  </w:style>
  <w:style w:type="paragraph" w:customStyle="1" w:styleId="TableHeader">
    <w:name w:val="TableHeader"/>
    <w:basedOn w:val="TableParagraphs"/>
    <w:qFormat/>
    <w:rsid w:val="007E6175"/>
    <w:pPr>
      <w:keepNext/>
    </w:pPr>
    <w:rPr>
      <w:b/>
      <w:color w:val="40535D"/>
      <w:szCs w:val="20"/>
    </w:rPr>
  </w:style>
  <w:style w:type="paragraph" w:customStyle="1" w:styleId="H1alternative">
    <w:name w:val="H1 alternative"/>
    <w:basedOn w:val="Heading1"/>
    <w:link w:val="H1alternativeChar"/>
    <w:qFormat/>
    <w:rsid w:val="00DF0B1F"/>
    <w:pPr>
      <w:pageBreakBefore w:val="0"/>
      <w:shd w:val="clear" w:color="auto" w:fill="auto"/>
    </w:pPr>
    <w:rPr>
      <w:color w:val="404040"/>
      <w:sz w:val="28"/>
    </w:rPr>
  </w:style>
  <w:style w:type="character" w:styleId="CommentReference">
    <w:name w:val="annotation reference"/>
    <w:semiHidden/>
    <w:unhideWhenUsed/>
    <w:rsid w:val="008E7B07"/>
    <w:rPr>
      <w:sz w:val="16"/>
      <w:szCs w:val="16"/>
    </w:rPr>
  </w:style>
  <w:style w:type="character" w:customStyle="1" w:styleId="H1alternativeChar">
    <w:name w:val="H1 alternative Char"/>
    <w:link w:val="H1alternative"/>
    <w:rsid w:val="00DF0B1F"/>
    <w:rPr>
      <w:rFonts w:ascii="Arial" w:eastAsia="Times New Roman" w:hAnsi="Arial"/>
      <w:b/>
      <w:bCs/>
      <w:color w:val="404040"/>
      <w:kern w:val="32"/>
      <w:sz w:val="28"/>
      <w:szCs w:val="32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8E7B07"/>
    <w:rPr>
      <w:szCs w:val="20"/>
    </w:rPr>
  </w:style>
  <w:style w:type="character" w:customStyle="1" w:styleId="CommentTextChar">
    <w:name w:val="Comment Text Char"/>
    <w:link w:val="CommentText"/>
    <w:uiPriority w:val="99"/>
    <w:rsid w:val="008E7B07"/>
    <w:rPr>
      <w:rFonts w:ascii="Arial" w:eastAsia="Times New Roman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7B0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E7B07"/>
    <w:rPr>
      <w:rFonts w:ascii="Arial" w:eastAsia="Times New Roman" w:hAnsi="Arial"/>
      <w:b/>
      <w:bCs/>
      <w:lang w:eastAsia="en-US"/>
    </w:rPr>
  </w:style>
  <w:style w:type="paragraph" w:customStyle="1" w:styleId="Tablepara">
    <w:name w:val="Tablepara"/>
    <w:basedOn w:val="Normal"/>
    <w:qFormat/>
    <w:rsid w:val="00A21C23"/>
    <w:pPr>
      <w:spacing w:before="60" w:line="276" w:lineRule="auto"/>
    </w:pPr>
    <w:rPr>
      <w:rFonts w:eastAsia="Calibri"/>
      <w:b/>
      <w:color w:val="36424A"/>
      <w:sz w:val="22"/>
      <w:szCs w:val="22"/>
    </w:rPr>
  </w:style>
  <w:style w:type="paragraph" w:customStyle="1" w:styleId="BrightwaveBullet">
    <w:name w:val="BrightwaveBullet"/>
    <w:basedOn w:val="Normal"/>
    <w:link w:val="BrightwaveBulletChar"/>
    <w:qFormat/>
    <w:rsid w:val="00282874"/>
    <w:pPr>
      <w:numPr>
        <w:numId w:val="1"/>
      </w:numPr>
      <w:spacing w:before="60" w:after="120" w:line="264" w:lineRule="auto"/>
    </w:pPr>
    <w:rPr>
      <w:color w:val="36424A"/>
      <w:sz w:val="22"/>
      <w:lang w:eastAsia="en-GB"/>
    </w:rPr>
  </w:style>
  <w:style w:type="character" w:customStyle="1" w:styleId="BrightwaveBulletChar">
    <w:name w:val="BrightwaveBullet Char"/>
    <w:link w:val="BrightwaveBullet"/>
    <w:rsid w:val="00282874"/>
    <w:rPr>
      <w:rFonts w:ascii="Arial" w:eastAsia="Times New Roman" w:hAnsi="Arial"/>
      <w:color w:val="36424A"/>
      <w:sz w:val="22"/>
      <w:szCs w:val="24"/>
      <w:lang w:eastAsia="en-GB"/>
    </w:rPr>
  </w:style>
  <w:style w:type="paragraph" w:styleId="Revision">
    <w:name w:val="Revision"/>
    <w:hidden/>
    <w:uiPriority w:val="71"/>
    <w:rsid w:val="00224964"/>
    <w:rPr>
      <w:rFonts w:ascii="Arial" w:eastAsia="Times New Roman" w:hAnsi="Arial"/>
      <w:szCs w:val="24"/>
    </w:rPr>
  </w:style>
  <w:style w:type="character" w:customStyle="1" w:styleId="cssfieldsetinner1">
    <w:name w:val="cssfieldsetinner1"/>
    <w:basedOn w:val="DefaultParagraphFont"/>
    <w:rsid w:val="00C007BE"/>
    <w:rPr>
      <w:color w:val="000000"/>
      <w:sz w:val="21"/>
      <w:szCs w:val="21"/>
    </w:rPr>
  </w:style>
  <w:style w:type="paragraph" w:customStyle="1" w:styleId="Revisionhistory">
    <w:name w:val="Revision history"/>
    <w:basedOn w:val="Heading1"/>
    <w:qFormat/>
    <w:rsid w:val="00B56B16"/>
    <w:pPr>
      <w:pageBreakBefore w:val="0"/>
      <w:shd w:val="clear" w:color="auto" w:fill="auto"/>
      <w:spacing w:before="120" w:after="120" w:line="276" w:lineRule="auto"/>
    </w:pPr>
    <w:rPr>
      <w:color w:val="40545D"/>
    </w:rPr>
  </w:style>
  <w:style w:type="paragraph" w:customStyle="1" w:styleId="Tableheader0">
    <w:name w:val="Tableheader"/>
    <w:basedOn w:val="Tablepara"/>
    <w:qFormat/>
    <w:rsid w:val="00B56B16"/>
    <w:pPr>
      <w:spacing w:line="264" w:lineRule="auto"/>
    </w:pPr>
    <w:rPr>
      <w:color w:val="40545D"/>
    </w:rPr>
  </w:style>
  <w:style w:type="paragraph" w:styleId="NormalWeb">
    <w:name w:val="Normal (Web)"/>
    <w:basedOn w:val="Normal"/>
    <w:uiPriority w:val="99"/>
    <w:semiHidden/>
    <w:unhideWhenUsed/>
    <w:rsid w:val="00B56B16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character" w:customStyle="1" w:styleId="lighten">
    <w:name w:val="lighten"/>
    <w:basedOn w:val="DefaultParagraphFont"/>
    <w:rsid w:val="006A2AF7"/>
  </w:style>
  <w:style w:type="character" w:customStyle="1" w:styleId="image-id">
    <w:name w:val="image-id"/>
    <w:basedOn w:val="DefaultParagraphFont"/>
    <w:rsid w:val="006A2AF7"/>
  </w:style>
  <w:style w:type="paragraph" w:customStyle="1" w:styleId="SceneHeading">
    <w:name w:val="Scene Heading"/>
    <w:basedOn w:val="NormalWeb"/>
    <w:next w:val="SceneDescription"/>
    <w:link w:val="SceneHeadingChar"/>
    <w:qFormat/>
    <w:rsid w:val="003430EE"/>
    <w:pPr>
      <w:spacing w:before="240" w:beforeAutospacing="0"/>
    </w:pPr>
    <w:rPr>
      <w:rFonts w:ascii="Courier New" w:hAnsi="Courier New" w:cs="Courier New"/>
      <w:b/>
      <w:caps/>
    </w:rPr>
  </w:style>
  <w:style w:type="character" w:customStyle="1" w:styleId="SceneHeadingChar">
    <w:name w:val="Scene Heading Char"/>
    <w:link w:val="SceneHeading"/>
    <w:rsid w:val="003430EE"/>
    <w:rPr>
      <w:rFonts w:ascii="Courier New" w:eastAsia="Times New Roman" w:hAnsi="Courier New" w:cs="Courier New"/>
      <w:b/>
      <w:caps/>
      <w:sz w:val="24"/>
      <w:szCs w:val="24"/>
      <w:lang w:eastAsia="en-GB"/>
    </w:rPr>
  </w:style>
  <w:style w:type="paragraph" w:customStyle="1" w:styleId="SceneDescription">
    <w:name w:val="Scene Description"/>
    <w:basedOn w:val="Attribution"/>
    <w:next w:val="Attribution"/>
    <w:link w:val="SceneDescriptionChar"/>
    <w:qFormat/>
    <w:rsid w:val="003430EE"/>
    <w:pPr>
      <w:spacing w:after="240"/>
      <w:ind w:left="0"/>
      <w:jc w:val="both"/>
    </w:pPr>
    <w:rPr>
      <w:caps w:val="0"/>
    </w:rPr>
  </w:style>
  <w:style w:type="paragraph" w:customStyle="1" w:styleId="Attribution">
    <w:name w:val="Attribution"/>
    <w:basedOn w:val="NormalWeb"/>
    <w:next w:val="Dialogue"/>
    <w:link w:val="AttributionChar"/>
    <w:qFormat/>
    <w:rsid w:val="003430EE"/>
    <w:pPr>
      <w:spacing w:before="0" w:beforeAutospacing="0" w:after="0" w:afterAutospacing="0"/>
      <w:ind w:left="3969"/>
    </w:pPr>
    <w:rPr>
      <w:rFonts w:ascii="Courier New" w:hAnsi="Courier New" w:cs="Courier New"/>
      <w:caps/>
    </w:rPr>
  </w:style>
  <w:style w:type="character" w:customStyle="1" w:styleId="SceneDescriptionChar">
    <w:name w:val="Scene Description Char"/>
    <w:link w:val="SceneDescription"/>
    <w:rsid w:val="003430EE"/>
    <w:rPr>
      <w:rFonts w:ascii="Courier New" w:eastAsia="Times New Roman" w:hAnsi="Courier New" w:cs="Courier New"/>
      <w:sz w:val="24"/>
      <w:szCs w:val="24"/>
      <w:lang w:eastAsia="en-GB"/>
    </w:rPr>
  </w:style>
  <w:style w:type="character" w:customStyle="1" w:styleId="AttributionChar">
    <w:name w:val="Attribution Char"/>
    <w:link w:val="Attribution"/>
    <w:rsid w:val="003430EE"/>
    <w:rPr>
      <w:rFonts w:ascii="Courier New" w:eastAsia="Times New Roman" w:hAnsi="Courier New" w:cs="Courier New"/>
      <w:caps/>
      <w:sz w:val="24"/>
      <w:szCs w:val="24"/>
      <w:lang w:eastAsia="en-GB"/>
    </w:rPr>
  </w:style>
  <w:style w:type="paragraph" w:customStyle="1" w:styleId="Dialogue">
    <w:name w:val="Dialogue"/>
    <w:basedOn w:val="Normal"/>
    <w:next w:val="Attribution"/>
    <w:link w:val="DialogueChar"/>
    <w:qFormat/>
    <w:rsid w:val="003430EE"/>
    <w:pPr>
      <w:spacing w:after="240"/>
      <w:ind w:left="1956" w:right="1956"/>
    </w:pPr>
    <w:rPr>
      <w:rFonts w:ascii="Courier New" w:hAnsi="Courier New" w:cs="Courier New"/>
      <w:sz w:val="24"/>
      <w:lang w:eastAsia="en-GB"/>
    </w:rPr>
  </w:style>
  <w:style w:type="paragraph" w:customStyle="1" w:styleId="Transition">
    <w:name w:val="Transition"/>
    <w:basedOn w:val="SceneHeading"/>
    <w:link w:val="TransitionChar"/>
    <w:qFormat/>
    <w:rsid w:val="003430EE"/>
    <w:pPr>
      <w:jc w:val="right"/>
    </w:pPr>
    <w:rPr>
      <w:b w:val="0"/>
    </w:rPr>
  </w:style>
  <w:style w:type="character" w:customStyle="1" w:styleId="DialogueChar">
    <w:name w:val="Dialogue Char"/>
    <w:link w:val="Dialogue"/>
    <w:rsid w:val="003430EE"/>
    <w:rPr>
      <w:rFonts w:ascii="Courier New" w:eastAsia="Times New Roman" w:hAnsi="Courier New" w:cs="Courier New"/>
      <w:sz w:val="24"/>
      <w:szCs w:val="24"/>
      <w:lang w:eastAsia="en-GB"/>
    </w:rPr>
  </w:style>
  <w:style w:type="character" w:customStyle="1" w:styleId="TransitionChar">
    <w:name w:val="Transition Char"/>
    <w:link w:val="Transition"/>
    <w:rsid w:val="003430EE"/>
    <w:rPr>
      <w:rFonts w:ascii="Courier New" w:eastAsia="Times New Roman" w:hAnsi="Courier New" w:cs="Courier New"/>
      <w:caps/>
      <w:sz w:val="24"/>
      <w:szCs w:val="24"/>
      <w:lang w:eastAsia="en-GB"/>
    </w:rPr>
  </w:style>
  <w:style w:type="character" w:styleId="Emphasis">
    <w:name w:val="Emphasis"/>
    <w:uiPriority w:val="20"/>
    <w:qFormat/>
    <w:rsid w:val="00C76A79"/>
    <w:rPr>
      <w:i/>
      <w:iCs/>
    </w:rPr>
  </w:style>
  <w:style w:type="character" w:customStyle="1" w:styleId="apple-converted-space">
    <w:name w:val="apple-converted-space"/>
    <w:rsid w:val="00C76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C04D4AC4221499EC7023D2F7FD6FD" ma:contentTypeVersion="" ma:contentTypeDescription="Create a new document." ma:contentTypeScope="" ma:versionID="f87fe140ace47ca5bef59f028a210f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17AAC-7C85-46CE-AE26-E2A2B88CE5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FC96C3-2CAC-4590-8B36-795C4146F3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A2BBB7-7885-460F-A766-4C7F8B0BEC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B160ED-C680-4116-AAFB-B4A45B761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</vt:lpstr>
    </vt:vector>
  </TitlesOfParts>
  <Company>Microsoft</Company>
  <LinksUpToDate>false</LinksUpToDate>
  <CharactersWithSpaces>6300</CharactersWithSpaces>
  <SharedDoc>false</SharedDoc>
  <HLinks>
    <vt:vector size="96" baseType="variant">
      <vt:variant>
        <vt:i4>1048625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_Toc436231075</vt:lpwstr>
      </vt:variant>
      <vt:variant>
        <vt:i4>1114161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_Toc436231069</vt:lpwstr>
      </vt:variant>
      <vt:variant>
        <vt:i4>1114161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_Toc436231063</vt:lpwstr>
      </vt:variant>
      <vt:variant>
        <vt:i4>1179697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_Toc436231056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_Toc436231049</vt:lpwstr>
      </vt:variant>
      <vt:variant>
        <vt:i4>1245233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_Toc436231042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_Toc436231036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_Toc436231035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_Toc436231034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_Toc436231033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_Toc436231032</vt:lpwstr>
      </vt:variant>
      <vt:variant>
        <vt:i4>1310769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_Toc436231031</vt:lpwstr>
      </vt:variant>
      <vt:variant>
        <vt:i4>1310769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_Toc436231030</vt:lpwstr>
      </vt:variant>
      <vt:variant>
        <vt:i4>1376305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_Toc436231029</vt:lpwstr>
      </vt:variant>
      <vt:variant>
        <vt:i4>6291486</vt:i4>
      </vt:variant>
      <vt:variant>
        <vt:i4>0</vt:i4>
      </vt:variant>
      <vt:variant>
        <vt:i4>0</vt:i4>
      </vt:variant>
      <vt:variant>
        <vt:i4>5</vt:i4>
      </vt:variant>
      <vt:variant>
        <vt:lpwstr>mailto:kathryn.nixon@brightwavegroup.co</vt:lpwstr>
      </vt:variant>
      <vt:variant>
        <vt:lpwstr/>
      </vt:variant>
      <vt:variant>
        <vt:i4>4128883</vt:i4>
      </vt:variant>
      <vt:variant>
        <vt:i4>0</vt:i4>
      </vt:variant>
      <vt:variant>
        <vt:i4>0</vt:i4>
      </vt:variant>
      <vt:variant>
        <vt:i4>5</vt:i4>
      </vt:variant>
      <vt:variant>
        <vt:lpwstr>http://www.brightwavegroup.com/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</dc:title>
  <dc:creator>Kai Merriott</dc:creator>
  <cp:lastModifiedBy>Adam Boothroyd</cp:lastModifiedBy>
  <cp:revision>2</cp:revision>
  <cp:lastPrinted>2016-09-27T16:12:00Z</cp:lastPrinted>
  <dcterms:created xsi:type="dcterms:W3CDTF">2016-11-18T09:19:00Z</dcterms:created>
  <dcterms:modified xsi:type="dcterms:W3CDTF">2016-11-18T09:19:00Z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0x0101006CBC04D4AC4221499EC7023D2F7FD6FD</vt:lpwstr>
  </property>
  <property fmtid="{D5CDD505-2E9C-101B-9397-08002B2CF9AE}" pid="3" name="DocRef">
    <vt:lpwstr>Services 12409305</vt:lpwstr>
  </property>
  <property fmtid="{D5CDD505-2E9C-101B-9397-08002B2CF9AE}" pid="4" name="DocVer">
    <vt:lpwstr>Services 12409305v1</vt:lpwstr>
  </property>
</Properties>
</file>